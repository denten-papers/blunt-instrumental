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endnotes.xml" ContentType="application/vnd.openxmlformats-officedocument.wordprocessingml.endnotes+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n"/>
        <w:rPr/>
      </w:pPr>
      <w:bookmarkStart w:id="0" w:name="_GoBack"/>
      <w:bookmarkEnd w:id="0"/>
      <w:r>
        <w:rPr/>
        <w:t>II</w:t>
      </w:r>
    </w:p>
    <w:p>
      <w:pPr>
        <w:pStyle w:val="Pt"/>
        <w:rPr/>
      </w:pPr>
      <w:r>
        <w:rPr/>
        <w:t>Digital Humanities and Its Methods</w:t>
      </w:r>
    </w:p>
    <w:p>
      <w:pPr>
        <w:pStyle w:val="Cn"/>
        <w:rPr/>
      </w:pPr>
      <w:r>
        <w:rPr/>
        <w:t>9</w:t>
      </w:r>
    </w:p>
    <w:p>
      <w:pPr>
        <w:pStyle w:val="Ct"/>
        <w:rPr/>
      </w:pPr>
      <w:r>
        <w:rPr/>
        <w:t>Blunt Instrumentalism</w:t>
      </w:r>
    </w:p>
    <w:p>
      <w:pPr>
        <w:pStyle w:val="Cs"/>
        <w:rPr/>
      </w:pPr>
      <w:r>
        <w:rPr/>
        <w:t>On Tools and Methods</w:t>
      </w:r>
    </w:p>
    <w:p>
      <w:pPr>
        <w:pStyle w:val="Au"/>
        <w:rPr/>
      </w:pPr>
      <w:r>
        <w:rPr/>
        <w:t>Dennis Tenen</w:t>
      </w:r>
    </w:p>
    <w:p>
      <w:pPr>
        <w:pStyle w:val="Pf"/>
        <w:rPr/>
      </w:pPr>
      <w:r>
        <w:rPr/>
        <w:t>I am on the side of the makers. I believe that the humanities can be a place not just to think about things, but to do things. Doing, when done right, can expand the scope of our critical activity, prepare our students for work in the world, and finally—and this despite the protestations of some—enact meaningful change in our communities (Fish).</w:t>
      </w:r>
      <w:r>
        <w:rPr>
          <w:rStyle w:val="Enref"/>
        </w:rPr>
        <w:t xml:space="preserve"> </w:t>
      </w:r>
      <w:r>
        <w:rPr>
          <w:rStyle w:val="Enref"/>
          <w:rStyle w:val="EndnoteAnchor1"/>
        </w:rPr>
        <w:endnoteReference w:id="2"/>
      </w:r>
      <w:r>
        <w:rPr/>
        <w:t xml:space="preserve"> I write, then, being inspired by research at institutions such as the Critical Making Lab at University of Toronto, Concept Lab at UC Irvine, and metaLab at Harvard, along with many similar research centers that routinely engage with material culture as a matter of scholarly practice. In my courses as well, students create models, curate exhibitions, file patents, convene conferences, write grant applications, send letters to the Senate, draw, build, and code. However, the academy also presents some unique challenges to critical making of that sort, particularly when it comes to sustainable tool development. As tool makers, we should heed the lessons of the numerous forgotten projects that did not find an audience or failed to make an impact. For every line of code actively running Pandoc, NLTK, or Zotero, there are hundreds that lie fallow in disuse. Yet even in failure, this codebase can teach us something about the relationship between tools and methods.</w:t>
      </w:r>
      <w:r>
        <w:rPr>
          <w:rStyle w:val="EndnoteAnchor1"/>
        </w:rPr>
        <w:endnoteReference w:id="3"/>
      </w:r>
      <w:r>
        <w:rPr/>
        <w:t xml:space="preserve"> In reflecting on my own failed projects, I have come to believe that with some notable exceptions, the university is an unfit place to develop “big” software. We are much better poised to remain agile, to tinker, and to experiment.The digital humanities (DH) can be understood as a part of a wider “computational turn” affecting all major disciplines: see computational biology, computational linguistics, computational social science, computational chemistry, and so on. Computation in the humanities supplements the traditional research toolkit of a historian, a literary scholar, and a philosopher.</w:t>
      </w:r>
      <w:r>
        <w:rPr>
          <w:rStyle w:val="EndnoteAnchor1"/>
        </w:rPr>
        <w:endnoteReference w:id="4"/>
      </w:r>
      <w:r>
        <w:rPr/>
        <w:t xml:space="preserve"> In this chapter, however, I would like to bring into question a specific mode of tool making, practiced within the digital humanities and without, of the kind that confuses tools with methods. The tools I have in mind prevent or—more perniciously—tacitly discourage critical engagement with methodology.To see the problem with tools more clearly, imagine a group of astronomers using a telescope that reveals to them wondrous star constellations. Yet our hypothetical scientists cannot tell if these stars actually exist or whether they are merely an artifact of a faulty telescope. This has always been the tool-wielder’s dilemma. Contemporary research instrumentation in our field, from natural language processing to network analysis, involves complex mechanisms. Their inner workings often lie beyond the full comprehension of the casual user. To use such tools well, we must, in some real sense, understand them better than the tool makers. At the very least, we should know them well enough to comprehend their biases and limitations.</w:t>
      </w:r>
    </w:p>
    <w:p>
      <w:pPr>
        <w:pStyle w:val="P"/>
        <w:rPr/>
      </w:pPr>
      <w:r>
        <w:rPr/>
        <w:t>The best kind of tools are therefore the ones that we make ourselves. After spending days wrangling a particularly messy corpus, I might write a script that automates data cleanup. My code may strip out extraneous HTML markup, for example. I could then release the script as a software library to help others who face the same task. With time, I might add a graphical user interface (GUI) or even build a website that makes using my scripts that much easier. Such small acts accelerate the research capabilities of the field as a whole. I would do nothing to discourage analogously altruistic sharing. But let us be sure that in using tools we also do not forget to master them from the inside out. What if my code implicitly mangles important metadata; or worse, what if it alters primary sources in an unexpected and tendentious ways? Let the tool makers make such biases explicit to the public.</w:t>
      </w:r>
    </w:p>
    <w:p>
      <w:pPr>
        <w:pStyle w:val="Ah"/>
        <w:rPr/>
      </w:pPr>
      <w:r>
        <w:rPr/>
        <w:t>Methods Within</w:t>
      </w:r>
    </w:p>
    <w:p>
      <w:pPr>
        <w:pStyle w:val="Paft"/>
        <w:rPr/>
      </w:pPr>
      <w:r>
        <w:rPr/>
        <w:t xml:space="preserve">Some tools encourage intellectual laziness by obscuring methodology. More often, it is not the tool but rather a mode of lazy thinking that is at fault. For example: the </w:t>
      </w:r>
      <w:r>
        <w:rPr>
          <w:rStyle w:val="I"/>
        </w:rPr>
        <w:t>nltk.cluster</w:t>
      </w:r>
      <w:r>
        <w:rPr/>
        <w:t xml:space="preserve"> module bundled in Python’s Natural Language Toolkit (NLTK) framework (Bird, Klein, and Loper)</w:t>
      </w:r>
      <w:r>
        <w:rPr>
          <w:rStyle w:val="Enref"/>
        </w:rPr>
        <w:t xml:space="preserve"> </w:t>
      </w:r>
      <w:r>
        <w:rPr>
          <w:rStyle w:val="Enref"/>
          <w:rStyle w:val="EndnoteAnchor1"/>
        </w:rPr>
        <w:endnoteReference w:id="5"/>
      </w:r>
      <w:r>
        <w:rPr/>
        <w:t xml:space="preserve"> contains an implementation of something called “k-means clustering,” an unsupervised method of finding groups of similar documents within a large collection.</w:t>
      </w:r>
      <w:r>
        <w:rPr>
          <w:rStyle w:val="EndnoteAnchor1"/>
        </w:rPr>
        <w:endnoteReference w:id="6"/>
      </w:r>
      <w:r>
        <w:rPr/>
        <w:t xml:space="preserve"> The “unsupervised” part means that we are looking for hidden structure without making any assumptions about the documents at the outset (Na, Xumin, and Yohng).</w:t>
      </w:r>
      <w:r>
        <w:rPr>
          <w:rStyle w:val="Enref"/>
        </w:rPr>
        <w:t xml:space="preserve"> </w:t>
      </w:r>
      <w:r>
        <w:rPr>
          <w:rStyle w:val="Enref"/>
          <w:rStyle w:val="EndnoteAnchor1"/>
        </w:rPr>
        <w:endnoteReference w:id="7"/>
      </w:r>
      <w:r>
        <w:rPr/>
        <w:t xml:space="preserve"> The documents may be grouped by the preponderance of personal pronouns or perhaps by sentence length. We do not know what elements the algorithm will identify, only that it will make piles “typical” of our corpus. The tricky part comes in estimating the number of expected document clusters (that is the </w:t>
      </w:r>
      <w:r>
        <w:rPr>
          <w:rStyle w:val="I"/>
        </w:rPr>
        <w:t>k</w:t>
      </w:r>
      <w:r>
        <w:rPr/>
        <w:t xml:space="preserve"> variable). In a corpus of nineteenth-century novels, for example, one may expect a dozen or so clusters, which could perhaps correspond to novelistic genres. When clustering a large database of diplomatic communiques, one would reasonably expect more fine-grained “piles” of documents, which could have something to do with regional differences or with major political events. In either case, the algorithm will blindly return some groupings of distinctly related documents.But whatever the results of clustering, they are difficult to interpret in terms of meaningful literary-historical categories like “genre” or “period.” Some of our piles will correspond to genres and periods, while others will seem meaningless. The algorithm produces nonhierarchical results—that is, the output is not ordered according to value or significance. As the algorithm is also nondeterministic, meaning that it will perform differently each time it is run, the groupings will also vary with each iteration. To complicate matters, NLTK implements other clustering algorithms, like expectation–maximization (E-M) and group average agglomerative clustering (GAAC). These methods will likely chance upon yet other hidden relations between documents and other ways of organizing the material into piles. The algorithm will always return </w:t>
      </w:r>
      <w:r>
        <w:rPr>
          <w:rStyle w:val="I"/>
        </w:rPr>
        <w:t>a</w:t>
      </w:r>
      <w:r>
        <w:rPr/>
        <w:t xml:space="preserve"> result, according to </w:t>
      </w:r>
      <w:r>
        <w:rPr>
          <w:rStyle w:val="I"/>
        </w:rPr>
        <w:t>some</w:t>
      </w:r>
      <w:r>
        <w:rPr/>
        <w:t xml:space="preserve"> set of formal commonalities. But what these results mean and why they matter is open to interpretation. To make the clusters meaningful requires a deep understanding of the underlying logic.</w:t>
      </w:r>
    </w:p>
    <w:p>
      <w:pPr>
        <w:pStyle w:val="P"/>
        <w:rPr/>
      </w:pPr>
      <w:r>
        <w:rPr/>
        <w:t>NLTK facilitates such discovery by distributing detailed documentation along with the code. The documentation does more than just describe the code: it reveals implicit assumptions, citing external sources throughout. In experimenting with NLTK, I was able to get some output from the clustering methods in a matter of days. It took me months to understand what they could mean and how they could be applicable to my research. Just applying the tool or even “learning to code” alone was therefore insufficient for making sense of the results. What could help me, then, and what is only now beginning to surface in DH literature is a critical conversation on the methodology.</w:t>
      </w:r>
    </w:p>
    <w:p>
      <w:pPr>
        <w:pStyle w:val="P"/>
        <w:rPr/>
      </w:pPr>
      <w:r>
        <w:rPr/>
        <w:t>Unlike some other tools of its kind, NLTK is particularly good at revealing its methods. Its codebase is open to inspection; it is easy to read and well-formatted; and it contains much commentary along with links to related research. The NLTK project began in 2001, at the University of Pennsylvania, in a collaboration between a linguist and his student (Loper and Bird).</w:t>
      </w:r>
      <w:r>
        <w:rPr>
          <w:rStyle w:val="Enref"/>
        </w:rPr>
        <w:t xml:space="preserve"> </w:t>
      </w:r>
      <w:r>
        <w:rPr>
          <w:rStyle w:val="Enref"/>
          <w:rStyle w:val="EndnoteAnchor1"/>
        </w:rPr>
        <w:endnoteReference w:id="8"/>
      </w:r>
      <w:r>
        <w:rPr/>
        <w:t xml:space="preserve"> Research based on the module started appearing in print several years later, around 2004. NLTK reached version 1.0 eight years after its inception, in 2009. In the intervening time, immense care must have went into the critical apparatus that comes with the tool. And I suspect that at this late stage of the project, more hours have gone into the writing of its documentation than into the crafting of its code. As of 2015, the NLTK GitHub page lists no fewer than 130 contributors. Reflecting on the history of NLTK gives us a glimpse into the realities of responsible academic making. Not every project will need to go through such a long development cycle or include such detailed documentation. But even my own small collection of data cleaning scripts would need substantial work to reach the level of polish required for empowered use of the kind NLTK enables.Note also that NLTK itself is only a “wrapper” around a set of statistical methods for the analysis of natural language. That layer of encapsulation already poses a number of problems for the researcher. Using NLTK responsibly demands a degree of statistical literacy along with programming experience. The cited methodology often contains a mixture of code and mathematical formula. Yet higher-level encapsulations of NLTK, like a web-based topic modeler, for example, would further remove the user from that implicit logic. Each level of abstraction in the movement from statistical methods, to Python code, to graphical user interfaces introduces its own set of assumptions, compromises, and complications. Any “ease of use” gained in simplifying the instrument comes at the expense of added and hidden complexity. Hidden complexity puts the wielder of the tool in danger of resembling a hapless astronomer. To avoid receiving wondrous pictures from broken telescopes, in the way of actual astronomers, we would have to learn to disassemble the device and to gain access to its innermost meaning-making apparatus. Any attempt to further repackage or to simplify the tool can only add another layer of obfuscation.</w:t>
      </w:r>
    </w:p>
    <w:p>
      <w:pPr>
        <w:pStyle w:val="Fig"/>
        <w:rPr>
          <w:rStyle w:val="Img"/>
        </w:rPr>
      </w:pPr>
      <w:r>
        <w:rPr>
          <w:rStyle w:val="Img"/>
        </w:rPr>
        <w:t>{~?~IM: insert ump-gold-fig09–01 here.}</w:t>
      </w:r>
    </w:p>
    <w:p>
      <w:pPr>
        <w:pStyle w:val="Figcap"/>
        <w:rPr>
          <w:lang w:val="en-GB"/>
        </w:rPr>
      </w:pPr>
      <w:r>
        <w:rPr>
          <w:rStyle w:val="Fighn"/>
        </w:rPr>
        <w:t>Figure 9.1.</w:t>
      </w:r>
      <w:r>
        <w:rPr/>
        <w:t xml:space="preserve"> Layers of encapsulation.</w:t>
      </w:r>
    </w:p>
    <w:p>
      <w:pPr>
        <w:pStyle w:val="P"/>
        <w:rPr/>
      </w:pPr>
      <w:r>
        <w:rPr/>
        <w:t>It follows, then, that without a critical discussion about implicit methods, out-of-the-box tool use is best treated with a measure of suspicion. The makers of out-of-the-box tools should similarly weigh the altruistic desire to make research easier against the potential side effects that come with increased complexity. The tool can only serve as a vehicle for methodology. The logic itself is the important part. Researchers can debate about methods and improve them with time. Tools proliferate and decline in quality relative to the researcher’s experience. A scholar will likely reach the instrumental limits of any NLTK derivative well before publication. And even NLTK itself acts as a shortcut to the conversation on the limits of natural language processing in the humanities. Where the implementation can be contained in a footnote, the method requires its own section. And if tomorrow’s researchers move from Python to Haskell, the effort of learning about k-means clustering will transfer with the language. The tool may become obsolete, where the method remains.</w:t>
      </w:r>
    </w:p>
    <w:p>
      <w:pPr>
        <w:pStyle w:val="Ah"/>
        <w:rPr/>
      </w:pPr>
      <w:r>
        <w:rPr/>
        <w:t>Unplanned Obsolescence</w:t>
      </w:r>
    </w:p>
    <w:p>
      <w:pPr>
        <w:pStyle w:val="Paft"/>
        <w:rPr/>
      </w:pPr>
      <w:r>
        <w:rPr/>
        <w:t>In addition to such methodological concerns, tool making also involves pragmatic considerations about sustainability. Software is cheap and fun to build relative to the expense and drudgery of maintenance. “Ninety percent of coding is debugging. The other 10 percent is writing bugs.”</w:t>
      </w:r>
      <w:r>
        <w:rPr>
          <w:rStyle w:val="EndnoteAnchor1"/>
        </w:rPr>
        <w:endnoteReference w:id="9"/>
      </w:r>
      <w:r>
        <w:rPr/>
        <w:t xml:space="preserve"> This aphorism comes naturally to program managers and software engineers who have gone through the full software product development cycle. In the excitement of building new tools, it is however easy to underestimate the challenges of long-term application maintenance. Academic attention spans are naturally cyclical: articles are published, interest wanes, funding dries up, students graduate. Scholars start anew each year and each semester. By contrast, software is linear. It requires the continuity of care and much more of it as a codebase matures. Standards change, dependencies break, platforms decay, users have questions. The case for the humanities as a laboratory for innovation is strong, but I doubt that many are prepared to make “critical customer support” a part of their research agenda. A few select institutions have experience in dealing with the contingencies of long-term software maintenance successfully. Others should think twice before investing resources into tool development. Not every method needs to be packaged into a tool. Some projects would be better off contributing to existing efforts or using their resources to encourage methodological literacy.In fact, if you build it, they might not come at all. Start-ups know that beyond the initial excitement of a product launch, the challenge of any new application lies in the acquisition and the retention of users, no matter how “disruptive” or “innovative” the technology. A few years ago, I spent some time working with a talented French developer on the next generation of a crowdsourced translation service. Despite his skills and dedication to the project, the tool did not gain significant traction among translators or language students. I learned then that no amount of innovative engineering or beautiful web design could guarantee participation. Neither of us had the time or the resources to </w:t>
      </w:r>
      <w:r>
        <w:rPr>
          <w:rStyle w:val="I"/>
        </w:rPr>
        <w:t>advocate</w:t>
      </w:r>
      <w:r>
        <w:rPr/>
        <w:t xml:space="preserve"> for the service. Advocacy would require arranging for training, outreach, and support: services we could not provide in addition to our professional obligations. It was however tempting to think that social or institutional change could ride on the coat tails of software alone. If we build it right, we thought, we could transform the practice of translation in the classroom. Yet we failed to consider the difficulty of implementing that vision into practice. We built the tool but not the community around it. The classroom environment resisted change, and for a good reason. Upon reflection, we saw that language teaching was grounded in proven, if sometimes imperfect, practices. Our platform development should have considered the strengths of that tradition and not just its weaknesses. Before rushing to innovate, we could have started with smaller classroom experiments to test our intuitions. We should have arranged for interviews, focus groups, and pilot studies.</w:t>
      </w:r>
    </w:p>
    <w:p>
      <w:pPr>
        <w:pStyle w:val="P"/>
        <w:rPr/>
      </w:pPr>
      <w:r>
        <w:rPr/>
        <w:t xml:space="preserve">Consider the following in the case of our hypothetical “wrapper” around NLTK—the one that would simplify the use of natural language processing. Every new Mac laptop comes prepackaged with powerful command-line tools for text manipulation, such as </w:t>
      </w:r>
      <w:r>
        <w:rPr>
          <w:rStyle w:val="I"/>
          <w:rFonts w:eastAsia="Consolas"/>
        </w:rPr>
        <w:t>wc,</w:t>
      </w:r>
      <w:del w:id="0" w:author="CE" w:date="2015-10-22T07:50:00Z">
        <w:r>
          <w:rPr>
            <w:rStyle w:val="VerbatimChar"/>
            <w:rFonts w:cs="Times New Roman"/>
            <w:sz w:val="24"/>
          </w:rPr>
          <w:delText>,</w:delText>
        </w:r>
      </w:del>
      <w:r>
        <w:rPr/>
        <w:t xml:space="preserve"> </w:t>
      </w:r>
      <w:r>
        <w:rPr>
          <w:rStyle w:val="I"/>
          <w:rFonts w:eastAsia="Consolas"/>
        </w:rPr>
        <w:t>sort,</w:t>
      </w:r>
      <w:del w:id="1" w:author="CE" w:date="2015-10-22T07:50:00Z">
        <w:r>
          <w:rPr/>
          <w:delText>,</w:delText>
        </w:r>
      </w:del>
      <w:r>
        <w:rPr/>
        <w:t xml:space="preserve"> and </w:t>
      </w:r>
      <w:r>
        <w:rPr>
          <w:rStyle w:val="I"/>
          <w:rFonts w:eastAsia="Consolas"/>
        </w:rPr>
        <w:t>uniq.</w:t>
      </w:r>
      <w:del w:id="2" w:author="CE" w:date="2015-10-22T07:50:00Z">
        <w:r>
          <w:rPr/>
          <w:delText>.</w:delText>
        </w:r>
      </w:del>
      <w:r>
        <w:rPr/>
        <w:t xml:space="preserve"> Together they can already be used to count and sort words in a document or to generate a term-frequency distribution useful for formal text analysis. These small utilities are free, simple to learn, versatile, and require no additional installation. They come with their own textbook, accessible from the terminal.</w:t>
      </w:r>
      <w:r>
        <w:rPr>
          <w:rStyle w:val="EndnoteAnchor1"/>
        </w:rPr>
        <w:endnoteReference w:id="10"/>
      </w:r>
      <w:r>
        <w:rPr/>
        <w:t xml:space="preserve"> Yet most of my students, even at the intermediate level, remain unaware of them. Many were not exposed to the basics of file paths, networking, or operating systems. How can one better facilitate the practice of computational text analysis without closing the digital literacy gap that separates mere users from empowered tinkerers and tool makers?A proposal to implement yet another tool duplicating the functionality of ubiquitous native utilities gives me pause. That is not to say that existing word-frequency tools cannot be refined in some way. But, any new project that hopes to do that would have to at least match the power of the existing array of tools</w:t>
      </w:r>
      <w:r>
        <w:rPr>
          <w:rStyle w:val="I"/>
        </w:rPr>
        <w:t xml:space="preserve"> </w:t>
      </w:r>
      <w:r>
        <w:rPr/>
        <w:t>and then improve on them in some capacity. And even then, our hypothetical project would face the same barriers to literacy and adoption as the original toolkit. These would have to be addressed before writing a single line of new code.</w:t>
      </w:r>
    </w:p>
    <w:p>
      <w:pPr>
        <w:pStyle w:val="P"/>
        <w:rPr/>
      </w:pPr>
      <w:r>
        <w:rPr/>
        <w:t>Furthermore, whatever adoption the new alternative might achieve risks fracturing the existing user base, already limited to a small number of practitioners. By analogy, a new publishing platform that hopes to uniformly “disrupt” academic publishing is far more likely to enter an already fragmented market rife with alternatives. The fragmentation prevents any one them from gaining critical mass. Instrumental efficacy alone therefore cannot address the lack of adoption. Legacy tools like Microsoft Word or clunky journal management systems (used behind the scenes for peer review), for example, do not account for the range of “planned obsolescence” problems in academic publishing (I have in mind the sort of problems outlined in Fitzpatrick).</w:t>
      </w:r>
      <w:r>
        <w:rPr>
          <w:rStyle w:val="EndnoteAnchor1"/>
        </w:rPr>
        <w:endnoteReference w:id="11"/>
      </w:r>
      <w:r>
        <w:rPr/>
        <w:t xml:space="preserve"> The tool comprises but a small part of a much larger publishing ecosystem. It can act as a wedge that initiates change, but not without a larger communal effort to address the way we read, write, and </w:t>
      </w:r>
      <w:r>
        <w:rPr>
          <w:rStyle w:val="I"/>
        </w:rPr>
        <w:t>do</w:t>
      </w:r>
      <w:r>
        <w:rPr/>
        <w:t xml:space="preserve"> research. No matter how promising a tool’s potential, its adoption will be stymied by insufficient training and lack of support. Rather than fracturing the community, we would often do better to join forces: to congeal our efforts around common standards and best practices. Funding, however, favors statements of bold innovation, where it would be prudent to invest into organic growth.The effort to shift the habitus of a community, as Pierre Bourdieu would describe it, involves a delicate balance between disruption and continuance. Much can be learned from the success of the open-source and free culture movements in this regard (Weber).</w:t>
      </w:r>
      <w:r>
        <w:rPr>
          <w:rStyle w:val="EndnoteAnchor1"/>
        </w:rPr>
        <w:endnoteReference w:id="12"/>
      </w:r>
      <w:r>
        <w:rPr/>
        <w:t xml:space="preserve"> Take, for example, the story of Wikipedia and MediaWiki. </w:t>
      </w:r>
      <w:r>
        <w:rPr>
          <w:rStyle w:val="I"/>
        </w:rPr>
        <w:t>MediaWiki,</w:t>
      </w:r>
      <w:r>
        <w:rPr/>
        <w:t xml:space="preserve"> the software platform powering </w:t>
      </w:r>
      <w:r>
        <w:rPr>
          <w:rStyle w:val="I"/>
        </w:rPr>
        <w:t>Wikipedia,</w:t>
      </w:r>
      <w:r>
        <w:rPr/>
        <w:t xml:space="preserve"> was neither the first nor the most technically sophisticated wiki software package. But in the hands of Wikipedians, as that community is known, MediaWiki became a tool capable of transforming the contemporary information landscape. Despite some of its problems, Wikipedia struck the right balance between traditional forms of knowledge-making such as the encyclopedia and innovative editorial structures such as commons-based peer production</w:t>
      </w:r>
      <w:commentRangeStart w:id="0"/>
      <w:r>
        <w:rPr/>
        <w:t>.</w:t>
      </w:r>
      <w:r>
        <w:rPr>
          <w:rStyle w:val="EndnoteAnchor1"/>
        </w:rPr>
        <w:endnoteReference w:id="13"/>
      </w:r>
      <w:r>
        <w:rPr>
          <w:rStyle w:val="Sup"/>
        </w:rPr>
        <w:t>,</w:t>
      </w:r>
      <w:commentRangeStart w:id="1"/>
      <w:r>
        <w:rPr>
          <w:rStyle w:val="Sup"/>
          <w:rStyle w:val="EndnoteAnchor1"/>
        </w:rPr>
        <w:endnoteReference w:id="14"/>
      </w:r>
      <w:r>
        <w:rPr>
          <w:rStyle w:val="Sup"/>
        </w:rPr>
      </w:r>
      <w:commentRangeEnd w:id="0"/>
      <w:r>
        <w:commentReference w:id="0"/>
      </w:r>
      <w:r>
        <w:rPr/>
        <w:t xml:space="preserve"> </w:t>
      </w:r>
      <w:r>
        <w:rPr/>
      </w:r>
      <w:commentRangeEnd w:id="1"/>
      <w:r>
        <w:commentReference w:id="1"/>
      </w:r>
      <w:r>
        <w:rPr/>
        <w:t>Wikipedia the community inspires me more than MediaWiki the tool. In the Wikipedia world, the platform is secondary to community development.</w:t>
      </w:r>
    </w:p>
    <w:p>
      <w:pPr>
        <w:pStyle w:val="P"/>
        <w:rPr/>
      </w:pPr>
      <w:r>
        <w:rPr/>
        <w:t>The care of academic research communities, of the kind that encourages empowered tool use, happens in departments and through professional organizations. Programs like the Digital Humanities Summer Institute answer the need for training necessary to do research in our rapidly developing field. However, m</w:t>
      </w:r>
      <w:bookmarkStart w:id="1" w:name="move299810209"/>
      <w:r>
        <w:rPr/>
        <w:t xml:space="preserve">ore resources are needed to initiate methodological and not just instrumental innovation. Few humanities-based alternatives exist to parallel associations like the Society for Political Methodology and the International Association of Legal Methodology; journals like </w:t>
      </w:r>
      <w:r>
        <w:rPr>
          <w:rStyle w:val="I"/>
        </w:rPr>
        <w:t>Sociological Methods &amp; Research,</w:t>
      </w:r>
      <w:r>
        <w:rPr/>
        <w:t xml:space="preserve"> </w:t>
      </w:r>
      <w:r>
        <w:rPr>
          <w:rStyle w:val="I"/>
        </w:rPr>
        <w:t>Journal of Mixed Methods Research,</w:t>
      </w:r>
      <w:r>
        <w:rPr/>
        <w:t xml:space="preserve"> and </w:t>
      </w:r>
      <w:r>
        <w:rPr>
          <w:rStyle w:val="I"/>
        </w:rPr>
        <w:t>International Journal of Qualitative Methods</w:t>
      </w:r>
      <w:r>
        <w:rPr/>
        <w:t xml:space="preserve">; prizes and funding opportunities like the Political Methodology Career Achievement and Emerging Scholars Awards, or the Program for Promoting Methodological Innovation in Humanities and Social Sciences administered by the Japan Society for the Promotion of Science. </w:t>
      </w:r>
      <w:bookmarkEnd w:id="1"/>
      <w:r>
        <w:rPr/>
        <w:t>To sharpen our tools we must similarly prioritize methodological development. Only then can we build platforms that answer to the values of humanistic critical inquiry.</w:t>
      </w:r>
    </w:p>
    <w:p>
      <w:pPr>
        <w:pStyle w:val="P"/>
        <w:rPr/>
      </w:pPr>
      <w:r>
        <w:rPr/>
        <w:t>A shared concern with data and computation has brought a number of disciplines closer together. Biologists, linguists, economists, and sociologists increasingly integrate their methodologies, as evidenced by a vigorous cross-disciplinary publishing record. DH is primed to join that conversation, but only if its methods develop without abridgment. Tools are great when they save time, but not when they shield us from the complexity of thought. Working as a digital humanist or a new media scholar means taking on extra responsibilities: to do well by history when writing history, to make things that last when making things, and to do good science when doing science.</w:t>
      </w:r>
    </w:p>
    <w:p>
      <w:pPr>
        <w:pStyle w:val="Ah"/>
        <w:widowControl/>
        <w:bidi w:val="0"/>
        <w:spacing w:before="360" w:after="60"/>
        <w:jc w:val="left"/>
        <w:textAlignment w:val="auto"/>
        <w:outlineLvl w:val="2"/>
        <w:rPr/>
      </w:pPr>
      <w:r>
        <w:rPr/>
        <w:t>Notes</w:t>
      </w:r>
    </w:p>
    <w:sectPr>
      <w:endnotePr>
        <w:numFmt w:val="decimal"/>
      </w:endnotePr>
      <w:type w:val="nextPage"/>
      <w:pgSz w:w="12240" w:h="15840"/>
      <w:pgMar w:left="1440" w:right="144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E" w:date="2015-10-27T18:38:00Z" w:initials="CE">
    <w:p>
      <w:r>
        <w:rPr/>
        <w:t xml:space="preserve">AU: I consolidated notes12 and 13. You don’t make clear which “point” Mako Hill makes, for instance, but all these sources seem to be some type of commentary or analysis on the topic/influence of Wikipedia.  </w:t>
      </w:r>
    </w:p>
  </w:comment>
  <w:comment w:id="1" w:author="Kim Giambattisto" w:date="2015-10-28T15:31:00Z" w:initials="KG">
    <w:p>
      <w:r>
        <w:rPr/>
        <w:t>AU: I will delete note 13 when I prepare the manuscript for the typesetter.</w:t>
      </w:r>
    </w:p>
  </w:comment>
</w:comments>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endnote w:id="0" w:type="separator">
    <w:p>
      <w:r>
        <w:separator/>
      </w:r>
    </w:p>
  </w:endnote>
  <w:endnote w:id="1" w:type="continuationSeparator">
    <w:p>
      <w:r>
        <w:continuationSeparator/>
      </w:r>
    </w:p>
  </w:endnote>
  <w:endnote w:id="2">
    <w:p>
      <w:pPr>
        <w:pStyle w:val="En"/>
        <w:rPr/>
      </w:pPr>
      <w:del w:id="3" w:author="CE" w:date="2015-10-27T18:14:00Z">
        <w:r>
          <w:rPr>
            <w:rStyle w:val="Ennum"/>
          </w:rPr>
          <w:endnoteRef/>
          <w:tab/>
        </w:r>
      </w:del>
      <w:del w:id="4" w:author="CE" w:date="2015-10-27T18:14:00Z">
        <w:r>
          <w:rPr>
            <w:rStyle w:val="WWFootnoteCharacters"/>
          </w:rPr>
          <w:delText xml:space="preserve"> </w:delText>
        </w:r>
      </w:del>
      <w:del w:id="5" w:author="CE" w:date="2015-10-27T18:14:00Z">
        <w:r>
          <w:rPr/>
          <w:delText xml:space="preserve">See Stanley Fish, </w:delText>
        </w:r>
      </w:del>
      <w:del w:id="6" w:author="CE" w:date="2015-10-27T18:14:00Z">
        <w:r>
          <w:rPr>
            <w:rStyle w:val="I"/>
          </w:rPr>
          <w:delText>Save the World on Your Own Time</w:delText>
        </w:r>
      </w:del>
      <w:r>
        <w:rPr>
          <w:rStyle w:val="I"/>
        </w:rPr>
        <w:t>.</w:t>
      </w:r>
      <w:del w:id="7" w:author="CE" w:date="2015-10-27T18:14:00Z">
        <w:r>
          <w:rPr/>
          <w:delText>, Second Edition (Oxford University Press, USA, 2008)</w:delText>
        </w:r>
      </w:del>
    </w:p>
  </w:endnote>
  <w:endnote w:id="3">
    <w:p>
      <w:pPr>
        <w:pStyle w:val="En"/>
        <w:rPr/>
      </w:pPr>
      <w:r>
        <w:rPr>
          <w:rStyle w:val="Ennum"/>
        </w:rPr>
        <w:endnoteRef/>
        <w:tab/>
      </w:r>
      <w:r>
        <w:rPr>
          <w:rStyle w:val="WWFootnoteCharacters"/>
        </w:rPr>
        <w:t xml:space="preserve"> </w:t>
      </w:r>
      <w:r>
        <w:rPr/>
        <w:t xml:space="preserve">William Pannapacker has written eloquently on the topic in the </w:t>
      </w:r>
      <w:r>
        <w:rPr>
          <w:rStyle w:val="I"/>
          <w:rPrChange w:id="0" w:author="CE" w:date="2015-10-22T07:26:00Z"/>
        </w:rPr>
        <w:t xml:space="preserve">Chronicle of Higher Education. </w:t>
      </w:r>
      <w:r>
        <w:rPr/>
        <w:t xml:space="preserve">See </w:t>
      </w:r>
      <w:del w:id="9" w:author="CE" w:date="2015-10-22T07:26:00Z">
        <w:r>
          <w:rPr/>
          <w:delText xml:space="preserve">William Pannapacker, </w:delText>
        </w:r>
      </w:del>
      <w:r>
        <w:rPr/>
        <w:t xml:space="preserve">“Pannapacker </w:t>
      </w:r>
      <w:del w:id="10" w:author="CE" w:date="2015-10-22T08:26:00Z">
        <w:r>
          <w:rPr/>
          <w:delText>F</w:delText>
        </w:r>
      </w:del>
      <w:ins w:id="11" w:author="CE" w:date="2015-10-22T08:26:00Z">
        <w:r>
          <w:rPr/>
          <w:t>f</w:t>
        </w:r>
      </w:ins>
      <w:r>
        <w:rPr/>
        <w:t>rom MLA: The Success of ‘Failure</w:t>
      </w:r>
      <w:ins w:id="12" w:author="CE" w:date="2015-10-22T07:26:00Z">
        <w:r>
          <w:rPr/>
          <w:t>.</w:t>
        </w:r>
      </w:ins>
      <w:r>
        <w:rPr/>
        <w:t>’</w:t>
      </w:r>
      <w:del w:id="13" w:author="CE" w:date="2015-10-22T07:27:00Z">
        <w:r>
          <w:rPr/>
          <w:delText>,</w:delText>
        </w:r>
      </w:del>
      <w:r>
        <w:rPr/>
        <w:t xml:space="preserve">” </w:t>
      </w:r>
      <w:del w:id="14" w:author="CE" w:date="2015-10-22T07:27:00Z">
        <w:r>
          <w:rPr/>
          <w:delText xml:space="preserve">The Chronicle of Higher Education, </w:delText>
        </w:r>
      </w:del>
      <w:del w:id="15" w:author="CE" w:date="2015-10-22T07:27:00Z">
        <w:r>
          <w:rPr>
            <w:rStyle w:val="I"/>
          </w:rPr>
          <w:delText>From the Archives: Brainstorm</w:delText>
        </w:r>
      </w:del>
      <w:del w:id="16" w:author="CE" w:date="2015-10-22T07:27:00Z">
        <w:r>
          <w:rPr/>
          <w:delText>, (January 2011).</w:delText>
        </w:r>
      </w:del>
    </w:p>
  </w:endnote>
  <w:endnote w:id="4">
    <w:p>
      <w:pPr>
        <w:pStyle w:val="En"/>
        <w:rPr/>
      </w:pPr>
      <w:r>
        <w:rPr>
          <w:rStyle w:val="Ennum"/>
        </w:rPr>
        <w:endnoteRef/>
        <w:tab/>
      </w:r>
      <w:r>
        <w:rPr>
          <w:rStyle w:val="WWFootnoteCharacters"/>
        </w:rPr>
        <w:t xml:space="preserve"> </w:t>
      </w:r>
      <w:r>
        <w:rPr/>
        <w:t xml:space="preserve">I do not mean to imply that DH can be </w:t>
      </w:r>
      <w:r>
        <w:rPr>
          <w:rStyle w:val="I"/>
        </w:rPr>
        <w:t>reduced</w:t>
      </w:r>
      <w:r>
        <w:rPr/>
        <w:t xml:space="preserve"> to computation. See </w:t>
      </w:r>
      <w:del w:id="17" w:author="CE" w:date="2015-10-22T07:28:00Z">
        <w:r>
          <w:rPr/>
          <w:delText xml:space="preserve">Stephen </w:delText>
        </w:r>
      </w:del>
      <w:r>
        <w:rPr/>
        <w:t xml:space="preserve">Ramsay and </w:t>
      </w:r>
      <w:del w:id="18" w:author="CE" w:date="2015-10-22T07:28:00Z">
        <w:r>
          <w:rPr/>
          <w:delText xml:space="preserve">Geoffrey </w:delText>
        </w:r>
      </w:del>
      <w:r>
        <w:rPr/>
        <w:t>Rockwell, “Developing Things</w:t>
      </w:r>
      <w:ins w:id="19" w:author="CE" w:date="2015-10-24T13:19:00Z">
        <w:r>
          <w:rPr/>
          <w:t>,</w:t>
        </w:r>
      </w:ins>
      <w:del w:id="20" w:author="CE" w:date="2015-10-24T13:19:00Z">
        <w:r>
          <w:rPr/>
          <w:delText xml:space="preserve">: Notes </w:delText>
        </w:r>
      </w:del>
      <w:del w:id="21" w:author="CE" w:date="2015-10-22T07:28:00Z">
        <w:r>
          <w:rPr/>
          <w:delText>T</w:delText>
        </w:r>
      </w:del>
      <w:del w:id="22" w:author="CE" w:date="2015-10-24T13:19:00Z">
        <w:r>
          <w:rPr/>
          <w:delText>oward an Epistemology of Building in the Digital Humanities</w:delText>
        </w:r>
      </w:del>
      <w:del w:id="23" w:author="CE" w:date="2015-10-22T07:28:00Z">
        <w:r>
          <w:rPr/>
          <w:delText>,</w:delText>
        </w:r>
      </w:del>
      <w:r>
        <w:rPr/>
        <w:t xml:space="preserve">” </w:t>
      </w:r>
      <w:del w:id="24" w:author="CE" w:date="2015-10-22T07:28:00Z">
        <w:r>
          <w:rPr/>
          <w:delText xml:space="preserve">in </w:delText>
        </w:r>
      </w:del>
      <w:del w:id="25" w:author="CE" w:date="2015-10-22T07:28:00Z">
        <w:r>
          <w:rPr>
            <w:rStyle w:val="I"/>
          </w:rPr>
          <w:delText>Debates in the Digital Humanities</w:delText>
        </w:r>
      </w:del>
      <w:del w:id="26" w:author="CE" w:date="2015-10-22T07:28:00Z">
        <w:r>
          <w:rPr/>
          <w:delText xml:space="preserve"> (Minneapolis: Univ Of Minnesota Press, 2012). </w:delText>
        </w:r>
      </w:del>
      <w:ins w:id="27" w:author="CE" w:date="2015-10-22T07:28:00Z">
        <w:r>
          <w:rPr/>
          <w:t xml:space="preserve">and </w:t>
        </w:r>
      </w:ins>
      <w:del w:id="28" w:author="CE" w:date="2015-10-22T07:28:00Z">
        <w:r>
          <w:rPr/>
          <w:delText>A</w:delText>
        </w:r>
      </w:del>
      <w:ins w:id="29" w:author="CE" w:date="2015-10-22T07:28:00Z">
        <w:r>
          <w:rPr/>
          <w:t>a</w:t>
        </w:r>
      </w:ins>
      <w:r>
        <w:rPr/>
        <w:t>lso</w:t>
      </w:r>
      <w:del w:id="30" w:author="CE" w:date="2015-10-22T07:28:00Z">
        <w:r>
          <w:rPr/>
          <w:delText>: D</w:delText>
        </w:r>
      </w:del>
      <w:r>
        <w:rPr/>
        <w:t xml:space="preserve"> Elliott,</w:t>
      </w:r>
      <w:del w:id="31" w:author="CE" w:date="2015-10-22T07:28:00Z">
        <w:r>
          <w:rPr/>
          <w:delText xml:space="preserve"> R</w:delText>
        </w:r>
      </w:del>
      <w:r>
        <w:rPr/>
        <w:t xml:space="preserve"> MacDougall, and </w:t>
      </w:r>
      <w:del w:id="32" w:author="CE" w:date="2015-10-22T07:28:00Z">
        <w:r>
          <w:rPr/>
          <w:delText xml:space="preserve">W.J </w:delText>
        </w:r>
      </w:del>
      <w:r>
        <w:rPr/>
        <w:t>Turkel, “New Old Things</w:t>
      </w:r>
      <w:ins w:id="33" w:author="CE" w:date="2015-10-24T13:19:00Z">
        <w:r>
          <w:rPr/>
          <w:t>.”</w:t>
        </w:r>
      </w:ins>
      <w:del w:id="34" w:author="CE" w:date="2015-10-24T13:19:00Z">
        <w:r>
          <w:rPr/>
          <w:delText>: Fabrication, Physical Computing, and Experiment in Historical Practice</w:delText>
        </w:r>
      </w:del>
      <w:del w:id="35" w:author="CE" w:date="2015-10-22T07:28:00Z">
        <w:r>
          <w:rPr/>
          <w:delText>,</w:delText>
        </w:r>
      </w:del>
      <w:del w:id="36" w:author="CE" w:date="2015-10-24T13:19:00Z">
        <w:r>
          <w:rPr/>
          <w:delText>”</w:delText>
        </w:r>
      </w:del>
      <w:del w:id="37" w:author="CE" w:date="2015-10-22T07:28:00Z">
        <w:r>
          <w:rPr/>
          <w:delText xml:space="preserve"> </w:delText>
        </w:r>
      </w:del>
      <w:del w:id="38" w:author="CE" w:date="2015-10-22T07:28:00Z">
        <w:r>
          <w:rPr>
            <w:rStyle w:val="I"/>
          </w:rPr>
          <w:delText>Canadian Journal of Communication</w:delText>
        </w:r>
      </w:del>
      <w:del w:id="39" w:author="CE" w:date="2015-10-22T07:28:00Z">
        <w:r>
          <w:rPr/>
          <w:delText xml:space="preserve"> 37, no. 1 (2012): 121–28.</w:delText>
        </w:r>
      </w:del>
    </w:p>
  </w:endnote>
  <w:endnote w:id="5">
    <w:p>
      <w:pPr>
        <w:pStyle w:val="En"/>
        <w:rPr/>
      </w:pPr>
      <w:del w:id="40" w:author="CE" w:date="2015-10-27T18:15:00Z">
        <w:r>
          <w:rPr>
            <w:rStyle w:val="Ennum"/>
          </w:rPr>
          <w:endnoteRef/>
          <w:tab/>
        </w:r>
      </w:del>
      <w:del w:id="41" w:author="CE" w:date="2015-10-27T18:15:00Z">
        <w:r>
          <w:rPr>
            <w:rStyle w:val="WWFootnoteCharacters"/>
          </w:rPr>
          <w:delText xml:space="preserve"> </w:delText>
        </w:r>
      </w:del>
      <w:del w:id="42" w:author="CE" w:date="2015-10-27T18:15:00Z">
        <w:r>
          <w:rPr/>
          <w:delText xml:space="preserve">Steven Bird, Ewan Klein, and Edward Loper, </w:delText>
        </w:r>
      </w:del>
      <w:del w:id="43" w:author="CE" w:date="2015-10-27T18:15:00Z">
        <w:r>
          <w:rPr>
            <w:rStyle w:val="I"/>
          </w:rPr>
          <w:delText>Natural Language Processing with Python</w:delText>
        </w:r>
      </w:del>
      <w:r>
        <w:rPr>
          <w:rStyle w:val="I"/>
        </w:rPr>
        <w:t>.</w:t>
      </w:r>
      <w:del w:id="44" w:author="CE" w:date="2015-10-27T18:15:00Z">
        <w:r>
          <w:rPr/>
          <w:delText xml:space="preserve"> (Cambridge [Mass.]: O’Reilly, 2009)</w:delText>
        </w:r>
      </w:del>
    </w:p>
  </w:endnote>
  <w:endnote w:id="6">
    <w:p>
      <w:pPr>
        <w:pStyle w:val="En"/>
        <w:rPr/>
      </w:pPr>
      <w:r>
        <w:rPr>
          <w:rStyle w:val="Ennum"/>
        </w:rPr>
        <w:endnoteRef/>
        <w:tab/>
      </w:r>
      <w:r>
        <w:rPr>
          <w:rStyle w:val="WWFootnoteCharacters"/>
        </w:rPr>
        <w:t xml:space="preserve"> </w:t>
      </w:r>
      <w:r>
        <w:rPr>
          <w:rStyle w:val="WWFootnoteCharacters"/>
        </w:rPr>
        <w:t xml:space="preserve">Astronomers also use k-means clustering to identify star constellations. See also </w:t>
      </w:r>
      <w:del w:id="45" w:author="CE" w:date="2015-10-22T07:33:00Z">
        <w:r>
          <w:rPr/>
          <w:delText>J.</w:delText>
        </w:r>
      </w:del>
      <w:r>
        <w:rPr/>
        <w:t>MacQueen, “Some Methods for Classification and Analysis of Multivariate Observations</w:t>
      </w:r>
      <w:ins w:id="46" w:author="CE" w:date="2015-10-22T07:33:00Z">
        <w:r>
          <w:rPr/>
          <w:t>.</w:t>
        </w:r>
      </w:ins>
      <w:del w:id="47" w:author="CE" w:date="2015-10-22T07:33:00Z">
        <w:r>
          <w:rPr/>
          <w:delText>,</w:delText>
        </w:r>
      </w:del>
      <w:r>
        <w:rPr/>
        <w:t xml:space="preserve">” </w:t>
      </w:r>
      <w:del w:id="48" w:author="CE" w:date="2015-10-22T07:33:00Z">
        <w:r>
          <w:rPr/>
          <w:delText xml:space="preserve">in </w:delText>
        </w:r>
      </w:del>
      <w:del w:id="49" w:author="CE" w:date="2015-10-22T07:33:00Z">
        <w:r>
          <w:rPr>
            <w:rStyle w:val="I"/>
          </w:rPr>
          <w:delText>Proc. Fifth Berkeley Sympos. Math. Statist. and Probability (Berkeley, Calif., 1965/66)</w:delText>
        </w:r>
      </w:del>
      <w:del w:id="50" w:author="CE" w:date="2015-10-22T07:33:00Z">
        <w:r>
          <w:rPr/>
          <w:delText xml:space="preserve"> (Berkeley, Calif.: Univ. California Press, 1967), Vol. I: Statistics, pp.281–97.</w:delText>
        </w:r>
      </w:del>
    </w:p>
  </w:endnote>
  <w:endnote w:id="7">
    <w:p>
      <w:pPr>
        <w:pStyle w:val="En"/>
        <w:rPr/>
      </w:pPr>
      <w:del w:id="51" w:author="CE" w:date="2015-10-27T18:15:00Z">
        <w:r>
          <w:rPr>
            <w:rStyle w:val="Ennum"/>
          </w:rPr>
          <w:endnoteRef/>
          <w:tab/>
        </w:r>
      </w:del>
      <w:del w:id="52" w:author="CE" w:date="2015-10-27T18:15:00Z">
        <w:r>
          <w:rPr/>
          <w:delText xml:space="preserve"> </w:delText>
        </w:r>
      </w:del>
      <w:del w:id="53" w:author="CE" w:date="2015-10-27T18:15:00Z">
        <w:r>
          <w:rPr/>
          <w:delText>Shi Na, Liu Xumin, and Guan Yohng, “Research on K-Means Clustering Algorithm: An Improved K-Means Clustering Algorithm</w:delText>
        </w:r>
      </w:del>
      <w:r>
        <w:rPr/>
        <w:t>.</w:t>
      </w:r>
      <w:del w:id="54" w:author="CE" w:date="2015-10-27T18:15:00Z">
        <w:r>
          <w:rPr/>
          <w:delText xml:space="preserve">,” in </w:delText>
        </w:r>
      </w:del>
      <w:del w:id="55" w:author="CE" w:date="2015-10-27T18:15:00Z">
        <w:r>
          <w:rPr>
            <w:rStyle w:val="I"/>
          </w:rPr>
          <w:delText xml:space="preserve">2010 Third International Symposium on Intelligent Information Technology and Security Informatics </w:delText>
        </w:r>
      </w:del>
      <w:del w:id="56" w:author="CE" w:date="2015-10-27T18:15:00Z">
        <w:r>
          <w:rPr/>
          <w:delText>(IITSI), 2010, 63–67.</w:delText>
        </w:r>
      </w:del>
    </w:p>
  </w:endnote>
  <w:endnote w:id="8">
    <w:p>
      <w:pPr>
        <w:pStyle w:val="En"/>
        <w:rPr/>
      </w:pPr>
      <w:del w:id="57" w:author="CE" w:date="2015-10-27T18:16:00Z">
        <w:r>
          <w:rPr>
            <w:rStyle w:val="Ennum"/>
          </w:rPr>
          <w:endnoteRef/>
          <w:tab/>
        </w:r>
      </w:del>
      <w:del w:id="58" w:author="CE" w:date="2015-10-27T18:16:00Z">
        <w:r>
          <w:rPr/>
          <w:delText xml:space="preserve"> </w:delText>
        </w:r>
      </w:del>
      <w:del w:id="59" w:author="CE" w:date="2015-10-27T18:16:00Z">
        <w:r>
          <w:rPr/>
          <w:delText>Loper, Edward, and Steven Bird. 2002</w:delText>
        </w:r>
      </w:del>
      <w:r>
        <w:rPr/>
        <w:t>,</w:t>
      </w:r>
      <w:del w:id="60" w:author="CE" w:date="2015-10-27T18:16:00Z">
        <w:r>
          <w:rPr/>
          <w:delText xml:space="preserve">. “NLTK: The Natural Language Toolkit.” In </w:delText>
        </w:r>
      </w:del>
      <w:del w:id="61" w:author="CE" w:date="2015-10-27T18:16:00Z">
        <w:r>
          <w:rPr>
            <w:rStyle w:val="I"/>
          </w:rPr>
          <w:delText>Proceedings of the ACL-02 Workshop on Effective Tools and Methodologies for Teaching Natural Language Processing and Computational Linguistics</w:delText>
        </w:r>
      </w:del>
      <w:del w:id="62" w:author="CE" w:date="2015-10-27T18:16:00Z">
        <w:r>
          <w:rPr/>
          <w:delText>—Volume 1, 63–70. ETMTNLP ’02. Stroudsburg, PA, USA: Association for Computational Linguistics.</w:delText>
        </w:r>
      </w:del>
    </w:p>
  </w:endnote>
  <w:endnote w:id="9">
    <w:p>
      <w:pPr>
        <w:pStyle w:val="En"/>
        <w:rPr/>
      </w:pPr>
      <w:r>
        <w:rPr>
          <w:rStyle w:val="Ennum"/>
        </w:rPr>
        <w:endnoteRef/>
        <w:tab/>
      </w:r>
      <w:r>
        <w:rPr>
          <w:rStyle w:val="WWFootnoteCharacters"/>
        </w:rPr>
        <w:t xml:space="preserve"> </w:t>
      </w:r>
      <w:r>
        <w:rPr/>
        <w:t xml:space="preserve">The quote is commonly attributed to Bram Cohen, the creator of BitTorrent, posted on </w:t>
      </w:r>
      <w:del w:id="63" w:author="CE" w:date="2015-10-24T13:22:00Z">
        <w:r>
          <w:rPr/>
          <w:delText>tweeter.com</w:delText>
        </w:r>
      </w:del>
      <w:ins w:id="64" w:author="CE" w:date="2015-10-24T13:22:00Z">
        <w:r>
          <w:rPr/>
          <w:t>Twitter</w:t>
        </w:r>
      </w:ins>
      <w:ins w:id="65" w:author="CE" w:date="2015-10-24T13:22:00Z">
        <w:r>
          <w:rPr>
            <w:highlight w:val="yellow"/>
          </w:rPr>
          <w:t>&lt;AU: do you mean twitter?&gt;</w:t>
        </w:r>
      </w:ins>
      <w:r>
        <w:rPr/>
        <w:t xml:space="preserve"> in 2011. There are however numerous earlier instances of the exact quote, itself a variation of Sturgeon’s Law coined by Theodore Sturgeon (the American science fiction writer) in a 1957 article for </w:t>
      </w:r>
      <w:r>
        <w:rPr>
          <w:rStyle w:val="I"/>
        </w:rPr>
        <w:t>Venture</w:t>
      </w:r>
      <w:r>
        <w:rPr/>
        <w:t xml:space="preserve"> magazine and cited as such in the Oxford English Dictionary.</w:t>
      </w:r>
    </w:p>
  </w:endnote>
  <w:endnote w:id="10">
    <w:p>
      <w:pPr>
        <w:pStyle w:val="En"/>
        <w:rPr/>
      </w:pPr>
      <w:r>
        <w:rPr>
          <w:rStyle w:val="Ennum"/>
        </w:rPr>
        <w:endnoteRef/>
        <w:tab/>
      </w:r>
      <w:r>
        <w:rPr>
          <w:rStyle w:val="WWFootnoteCharacters"/>
        </w:rPr>
        <w:t xml:space="preserve"> </w:t>
      </w:r>
      <w:r>
        <w:rPr/>
        <w:t xml:space="preserve">If you are behind one of these machines now, search for your terminal application using Spotlight and type </w:t>
      </w:r>
      <w:r>
        <w:rPr>
          <w:rStyle w:val="VerbatimChar"/>
        </w:rPr>
        <w:t>man wc</w:t>
      </w:r>
      <w:r>
        <w:rPr/>
        <w:t xml:space="preserve"> in the prompt (</w:t>
      </w:r>
      <w:r>
        <w:rPr>
          <w:rStyle w:val="VerbatimChar"/>
        </w:rPr>
        <w:t>q</w:t>
      </w:r>
      <w:r>
        <w:rPr/>
        <w:t xml:space="preserve"> to exit). For mere examples</w:t>
      </w:r>
      <w:ins w:id="66" w:author="CE" w:date="2015-10-22T07:50:00Z">
        <w:r>
          <w:rPr/>
          <w:t>,</w:t>
        </w:r>
      </w:ins>
      <w:r>
        <w:rPr/>
        <w:t xml:space="preserve"> see</w:t>
      </w:r>
      <w:del w:id="67" w:author="CE" w:date="2015-10-24T13:13:00Z">
        <w:r>
          <w:rPr/>
          <w:delText>:</w:delText>
        </w:r>
      </w:del>
      <w:r>
        <w:rPr/>
        <w:t xml:space="preserve"> </w:t>
      </w:r>
      <w:r>
        <w:rPr>
          <w:rStyle w:val="Url"/>
        </w:rPr>
        <w:t>https://github.com/xpmethod/dhnotes/blob/master/command-line/109-text.md</w:t>
      </w:r>
      <w:ins w:id="68" w:author="CE" w:date="2015-10-22T07:51:00Z">
        <w:r>
          <w:rPr/>
          <w:t>.</w:t>
        </w:r>
      </w:ins>
    </w:p>
  </w:endnote>
  <w:endnote w:id="11">
    <w:p>
      <w:pPr>
        <w:pStyle w:val="En"/>
        <w:rPr/>
      </w:pPr>
      <w:del w:id="69" w:author="CE" w:date="2015-10-27T18:23:00Z">
        <w:r>
          <w:rPr>
            <w:rStyle w:val="Ennum"/>
          </w:rPr>
          <w:endnoteRef/>
          <w:tab/>
        </w:r>
      </w:del>
      <w:del w:id="70" w:author="CE" w:date="2015-10-27T18:23:00Z">
        <w:r>
          <w:rPr>
            <w:rStyle w:val="WWFootnoteCharacters"/>
          </w:rPr>
          <w:delText xml:space="preserve"> </w:delText>
        </w:r>
      </w:del>
      <w:del w:id="71" w:author="CE" w:date="2015-10-27T18:23:00Z">
        <w:r>
          <w:rPr/>
          <w:delText xml:space="preserve">I have in mind the sort of problems Kathleen Fitzpatrick outlines in Kathleen Fitzpatrick, </w:delText>
        </w:r>
      </w:del>
      <w:del w:id="72" w:author="CE" w:date="2015-10-27T18:23:00Z">
        <w:r>
          <w:rPr>
            <w:rStyle w:val="I"/>
          </w:rPr>
          <w:delText>Planned Obsolescence Publishing, Technology, and the Future of the Academy</w:delText>
        </w:r>
      </w:del>
      <w:del w:id="73" w:author="CE" w:date="2015-10-27T18:23:00Z">
        <w:r>
          <w:rPr/>
          <w:delText xml:space="preserve"> (New York: New York University Press, 2011), </w:delText>
        </w:r>
      </w:del>
      <w:del w:id="74" w:author="CE" w:date="2015-10-27T18:23:00Z">
        <w:r>
          <w:rPr>
            <w:rStyle w:val="Url"/>
          </w:rPr>
          <w:delText>http://public.eblib.com/choice/publicfullrecord.aspx?p=865470</w:delText>
        </w:r>
      </w:del>
      <w:del w:id="75" w:author="CE" w:date="2015-10-27T18:23:00Z">
        <w:r>
          <w:rPr/>
          <w:delText>.</w:delText>
        </w:r>
      </w:del>
    </w:p>
  </w:endnote>
  <w:endnote w:id="12">
    <w:p>
      <w:pPr>
        <w:pStyle w:val="En"/>
        <w:rPr/>
      </w:pPr>
      <w:del w:id="76" w:author="CE" w:date="2015-10-27T18:23:00Z">
        <w:r>
          <w:rPr>
            <w:rStyle w:val="Ennum"/>
          </w:rPr>
          <w:endnoteRef/>
          <w:tab/>
        </w:r>
      </w:del>
      <w:del w:id="77" w:author="CE" w:date="2015-10-27T18:23:00Z">
        <w:r>
          <w:rPr>
            <w:rStyle w:val="WWFootnoteCharacters"/>
          </w:rPr>
          <w:delText xml:space="preserve"> </w:delText>
        </w:r>
      </w:del>
      <w:del w:id="78" w:author="CE" w:date="2015-10-27T18:23:00Z">
        <w:r>
          <w:rPr/>
          <w:delText xml:space="preserve">Steve Weber, </w:delText>
        </w:r>
      </w:del>
      <w:del w:id="79" w:author="CE" w:date="2015-10-27T18:23:00Z">
        <w:r>
          <w:rPr>
            <w:rStyle w:val="I"/>
          </w:rPr>
          <w:delText>The Success of Open Source</w:delText>
        </w:r>
      </w:del>
      <w:del w:id="80" w:author="CE" w:date="2015-10-27T18:23:00Z">
        <w:r>
          <w:rPr/>
          <w:delText xml:space="preserve"> (Cambridge, MA: Harvard University Press, 2004).</w:delText>
        </w:r>
      </w:del>
    </w:p>
  </w:endnote>
  <w:endnote w:id="13">
    <w:p>
      <w:pPr>
        <w:pStyle w:val="En"/>
        <w:rPr/>
      </w:pPr>
      <w:r>
        <w:rPr>
          <w:rStyle w:val="Ennum"/>
        </w:rPr>
        <w:endnoteRef/>
        <w:tab/>
      </w:r>
      <w:r>
        <w:rPr/>
        <w:t xml:space="preserve"> </w:t>
      </w:r>
      <w:ins w:id="81" w:author="CE" w:date="2015-10-27T18:33:00Z">
        <w:r>
          <w:rPr/>
          <w:t xml:space="preserve">For more on the influence of Wikipedia, </w:t>
        </w:r>
      </w:ins>
      <w:del w:id="82" w:author="CE" w:date="2015-10-27T18:33:00Z">
        <w:r>
          <w:rPr/>
          <w:delText>S</w:delText>
        </w:r>
      </w:del>
      <w:ins w:id="83" w:author="CE" w:date="2015-10-27T18:33:00Z">
        <w:r>
          <w:rPr/>
          <w:t>s</w:t>
        </w:r>
      </w:ins>
      <w:r>
        <w:rPr/>
        <w:t>ee</w:t>
      </w:r>
      <w:del w:id="84" w:author="CE" w:date="2015-10-27T18:33:00Z">
        <w:r>
          <w:rPr/>
          <w:delText xml:space="preserve"> for example</w:delText>
        </w:r>
      </w:del>
      <w:r>
        <w:rPr/>
        <w:t xml:space="preserve"> Collier</w:t>
      </w:r>
      <w:del w:id="85" w:author="CE" w:date="2015-10-27T18:22:00Z">
        <w:r>
          <w:rPr/>
          <w:delText>, Benjamin,</w:delText>
        </w:r>
      </w:del>
      <w:r>
        <w:rPr/>
        <w:t xml:space="preserve"> and </w:t>
      </w:r>
      <w:del w:id="86" w:author="CE" w:date="2015-10-27T18:22:00Z">
        <w:r>
          <w:rPr/>
          <w:delText xml:space="preserve">Julia </w:delText>
        </w:r>
      </w:del>
      <w:r>
        <w:rPr/>
        <w:t>Bear</w:t>
      </w:r>
      <w:ins w:id="87" w:author="CE" w:date="2015-10-27T18:22:00Z">
        <w:r>
          <w:rPr/>
          <w:t>;</w:t>
        </w:r>
      </w:ins>
      <w:del w:id="88" w:author="CE" w:date="2015-10-27T18:22:00Z">
        <w:r>
          <w:rPr/>
          <w:delText xml:space="preserve">. 2012. “Conflict, Criticism, or Confidence: An Empirical Examination of the Gender Gap in Wikipedia Contributions.” In </w:delText>
        </w:r>
      </w:del>
      <w:del w:id="89" w:author="CE" w:date="2015-10-27T18:22:00Z">
        <w:r>
          <w:rPr>
            <w:rStyle w:val="I"/>
          </w:rPr>
          <w:delText>Proceedings of the ACM 2012 Conference on Computer Supported Cooperative Work</w:delText>
        </w:r>
      </w:del>
      <w:del w:id="90" w:author="CE" w:date="2015-10-27T18:22:00Z">
        <w:r>
          <w:rPr/>
          <w:delText>, 383–92. CSCW ’12. New York, NY, USA: ACM</w:delText>
        </w:r>
      </w:del>
      <w:r>
        <w:rPr/>
        <w:t xml:space="preserve"> and Callahan</w:t>
      </w:r>
      <w:del w:id="91" w:author="CE" w:date="2015-10-27T18:22:00Z">
        <w:r>
          <w:rPr/>
          <w:delText>, Ewa S.,</w:delText>
        </w:r>
      </w:del>
      <w:r>
        <w:rPr/>
        <w:t xml:space="preserve"> and </w:t>
      </w:r>
      <w:del w:id="92" w:author="CE" w:date="2015-10-27T18:22:00Z">
        <w:r>
          <w:rPr/>
          <w:delText xml:space="preserve">Susan C. </w:delText>
        </w:r>
      </w:del>
      <w:r>
        <w:rPr/>
        <w:t>Herring.</w:t>
      </w:r>
      <w:del w:id="93" w:author="CE" w:date="2015-10-27T18:22:00Z">
        <w:r>
          <w:rPr/>
          <w:delText xml:space="preserve"> 2011. “Cultural Bias in Wikipedia Content on Famous Persons.” </w:delText>
        </w:r>
      </w:del>
      <w:del w:id="94" w:author="CE" w:date="2015-10-27T18:22:00Z">
        <w:r>
          <w:rPr>
            <w:rStyle w:val="I"/>
          </w:rPr>
          <w:delText>Journal of the American Society for Information Science and Technology</w:delText>
        </w:r>
      </w:del>
      <w:del w:id="95" w:author="CE" w:date="2015-10-27T18:22:00Z">
        <w:r>
          <w:rPr/>
          <w:delText xml:space="preserve"> 62 (10): 1899–1915.</w:delText>
        </w:r>
      </w:del>
      <w:ins w:id="96" w:author="CE" w:date="2015-10-27T18:23:00Z">
        <w:r>
          <w:rPr/>
          <w:t xml:space="preserve"> It is a point made by Benjamin Mako Hill in his </w:t>
        </w:r>
      </w:ins>
      <w:ins w:id="97" w:author="CE" w:date="2015-10-27T18:23:00Z">
        <w:r>
          <w:rPr>
            <w:rStyle w:val="I"/>
          </w:rPr>
          <w:t>Almost Wikipedia.</w:t>
        </w:r>
      </w:ins>
      <w:ins w:id="98" w:author="CE" w:date="2015-10-27T18:23:00Z">
        <w:r>
          <w:rPr/>
          <w:t xml:space="preserve"> Another good summary comes from Garber, “The Contribution Conundrum</w:t>
        </w:r>
      </w:ins>
      <w:ins w:id="99" w:author="CE" w:date="2015-10-27T18:24:00Z">
        <w:r>
          <w:rPr/>
          <w:t>.”</w:t>
        </w:r>
      </w:ins>
    </w:p>
  </w:endnote>
  <w:endnote w:id="14">
    <w:p>
      <w:pPr>
        <w:pStyle w:val="En"/>
        <w:rPr/>
      </w:pPr>
      <w:del w:id="100" w:author="CE" w:date="2015-10-27T18:24:00Z">
        <w:r>
          <w:rPr>
            <w:rStyle w:val="Ennum"/>
          </w:rPr>
          <w:endnoteRef/>
          <w:tab/>
          <w:delText xml:space="preserve"> </w:delText>
        </w:r>
      </w:del>
      <w:del w:id="101" w:author="CE" w:date="2015-10-27T18:24:00Z">
        <w:r>
          <w:rPr/>
          <w:delText xml:space="preserve">A point made by Benjamin Mako Hill in his </w:delText>
        </w:r>
      </w:del>
      <w:del w:id="102" w:author="CE" w:date="2015-10-27T18:24:00Z">
        <w:r>
          <w:rPr>
            <w:rStyle w:val="I"/>
          </w:rPr>
          <w:delText>Almost Wikipedia: What eight early online collaborative encyclopedia projects reveal about the mechanisms of collective action</w:delText>
        </w:r>
      </w:del>
      <w:del w:id="103" w:author="CE" w:date="2015-10-27T18:24:00Z">
        <w:r>
          <w:rPr/>
          <w:delText xml:space="preserve">, summarized in a recent talk at the Berkman Center for Internet and Society, abstract and transcripts available at </w:delText>
        </w:r>
      </w:del>
      <w:del w:id="104" w:author="CE" w:date="2015-10-27T18:24:00Z">
        <w:r>
          <w:rPr>
            <w:rStyle w:val="Url"/>
          </w:rPr>
          <w:delText>http://cyber.law.harvard.edu/events/luncheon/2011/10/makohill</w:delText>
        </w:r>
      </w:del>
      <w:del w:id="105" w:author="CE" w:date="2015-10-27T18:24:00Z">
        <w:r>
          <w:rPr/>
          <w:delText>. Another good summary by Garber, Megan. “The Contribution Conundrum: Why Did Wikipedia Succeed While Other Encyclopedias Failed?” Nieman Journalism Lab. Accessed December 22, 2012.</w:delText>
        </w:r>
      </w:del>
    </w:p>
    <w:p>
      <w:pPr>
        <w:pStyle w:val="En"/>
        <w:rPr/>
      </w:pPr>
      <w:del w:id="106" w:author="CE" w:date="2015-10-28T14:13:00Z">
        <w:r>
          <w:rPr/>
          <w:tab/>
          <w:delText>Bibliography</w:delText>
        </w:r>
      </w:del>
    </w:p>
    <w:p>
      <w:pPr>
        <w:pStyle w:val="En"/>
        <w:rPr/>
      </w:pPr>
      <w:ins w:id="108" w:author="CE" w:date="2015-10-28T14:13:00Z">
        <w:r>
          <w:rPr/>
          <w:tab/>
          <w:t>Bibliography</w:t>
        </w:r>
      </w:ins>
    </w:p>
    <w:p>
      <w:pPr>
        <w:pStyle w:val="Rf"/>
        <w:rPr/>
      </w:pPr>
      <w:r>
        <w:rPr/>
        <w:tab/>
        <w:t xml:space="preserve">Bird, Steven, Ewan Klein, and Edward Loper. </w:t>
      </w:r>
      <w:r>
        <w:rPr>
          <w:rStyle w:val="I"/>
        </w:rPr>
        <w:t>Natural Language Processing with Python.</w:t>
      </w:r>
      <w:r>
        <w:rPr/>
        <w:t xml:space="preserve"> Cambridge, Mass.: O’Reilly, 2009.</w:t>
      </w:r>
    </w:p>
    <w:p>
      <w:pPr>
        <w:pStyle w:val="Rf"/>
        <w:rPr/>
      </w:pPr>
      <w:r>
        <w:rPr/>
        <w:tab/>
        <w:t xml:space="preserve">Callahan, Ewa S., and Susan C. Herring. “Cultural Bias in Wikipedia Content on Famous Persons.” </w:t>
      </w:r>
      <w:r>
        <w:rPr>
          <w:rStyle w:val="I"/>
        </w:rPr>
        <w:t>Journal of the American Society for Information Science and Technology</w:t>
      </w:r>
      <w:r>
        <w:rPr/>
        <w:t xml:space="preserve"> 62, no. 10 (2011): 1899–915.</w:t>
      </w:r>
    </w:p>
    <w:p>
      <w:pPr>
        <w:pStyle w:val="Rf"/>
        <w:rPr/>
      </w:pPr>
      <w:r>
        <w:rPr/>
        <w:tab/>
        <w:t xml:space="preserve">Collier, Benjamin, and Julia Bear. “Conflict, Criticism, or Confidence: An Empirical Examination of the Gender Gap in Wikipedia Contributions.” In </w:t>
      </w:r>
      <w:r>
        <w:rPr>
          <w:rStyle w:val="I"/>
        </w:rPr>
        <w:t>Proceedings of the ACM 2012 Conference on Computer Supported Cooperative Work</w:t>
      </w:r>
      <w:del w:id="110" w:author="CE" w:date="2015-10-22T08:14:00Z">
        <w:r>
          <w:rPr/>
          <w:delText>,</w:delText>
        </w:r>
      </w:del>
      <w:r>
        <w:rPr/>
        <w:t xml:space="preserve"> </w:t>
      </w:r>
      <w:ins w:id="111" w:author="CE" w:date="2015-10-22T08:14:00Z">
        <w:r>
          <w:rPr/>
          <w:t xml:space="preserve">(CSWC ’12), </w:t>
        </w:r>
      </w:ins>
      <w:r>
        <w:rPr/>
        <w:t xml:space="preserve">383–92. </w:t>
      </w:r>
      <w:del w:id="112" w:author="CE" w:date="2015-10-22T08:14:00Z">
        <w:r>
          <w:rPr/>
          <w:delText xml:space="preserve">CSCW ’12. </w:delText>
        </w:r>
      </w:del>
      <w:r>
        <w:rPr/>
        <w:t xml:space="preserve">New York: ACM, 2012. </w:t>
      </w:r>
    </w:p>
    <w:p>
      <w:pPr>
        <w:pStyle w:val="Rf"/>
        <w:rPr/>
      </w:pPr>
      <w:r>
        <w:rPr/>
        <w:tab/>
        <w:t xml:space="preserve">Elliott, D., R. MacDougall, and W. J. Turkel. “New Old Things: Fabrication, Physical Computing, and Experiment in Historical Practice.” </w:t>
      </w:r>
      <w:r>
        <w:rPr>
          <w:rStyle w:val="I"/>
        </w:rPr>
        <w:t>Canadian Journal of Communication</w:t>
      </w:r>
      <w:r>
        <w:rPr/>
        <w:t xml:space="preserve"> 37, no. 1 (2012): 121–28.</w:t>
      </w:r>
    </w:p>
    <w:p>
      <w:pPr>
        <w:pStyle w:val="Rf"/>
        <w:rPr/>
      </w:pPr>
      <w:r>
        <w:rPr/>
        <w:tab/>
        <w:t xml:space="preserve">Fish, Stanley. </w:t>
      </w:r>
      <w:r>
        <w:rPr>
          <w:rStyle w:val="I"/>
        </w:rPr>
        <w:t>Save the World on Your Own Time,</w:t>
      </w:r>
      <w:r>
        <w:rPr/>
        <w:t xml:space="preserve"> 2nd ed. Oxford University Press, 2008.</w:t>
      </w:r>
    </w:p>
    <w:p>
      <w:pPr>
        <w:pStyle w:val="Rf"/>
        <w:rPr/>
      </w:pPr>
      <w:r>
        <w:rPr/>
        <w:tab/>
        <w:t xml:space="preserve">Fitzpatrick, Kathleen. </w:t>
      </w:r>
      <w:r>
        <w:rPr>
          <w:rStyle w:val="I"/>
        </w:rPr>
        <w:t>Planned Obsolescence</w:t>
      </w:r>
      <w:ins w:id="113" w:author="CE" w:date="2015-10-24T13:24:00Z">
        <w:r>
          <w:rPr>
            <w:rStyle w:val="I"/>
          </w:rPr>
          <w:t>:</w:t>
        </w:r>
      </w:ins>
      <w:r>
        <w:rPr>
          <w:rStyle w:val="I"/>
        </w:rPr>
        <w:t xml:space="preserve"> Publishing, Technology, and the Future of the Academy.</w:t>
      </w:r>
      <w:r>
        <w:rPr/>
        <w:t xml:space="preserve"> New York: New York University Press, 2011. </w:t>
      </w:r>
      <w:r>
        <w:rPr>
          <w:rStyle w:val="Url"/>
        </w:rPr>
        <w:t>http://public.eblib.com/choice/publicfullrecord.aspx?p=865470</w:t>
      </w:r>
      <w:r>
        <w:rPr/>
        <w:t>.</w:t>
      </w:r>
    </w:p>
    <w:p>
      <w:pPr>
        <w:pStyle w:val="Rf"/>
        <w:rPr>
          <w:rStyle w:val="Url"/>
        </w:rPr>
      </w:pPr>
      <w:r>
        <w:rPr/>
        <w:tab/>
        <w:t xml:space="preserve">Garber, Megan. “The Contribution Conundrum: Why Did Wikipedia Succeed While Other Encyclopedias Failed?” Nieman </w:t>
      </w:r>
      <w:del w:id="114" w:author="CE" w:date="2015-10-22T08:15:00Z">
        <w:r>
          <w:rPr/>
          <w:delText xml:space="preserve">Journalism </w:delText>
        </w:r>
      </w:del>
      <w:r>
        <w:rPr/>
        <w:t>Lab</w:t>
      </w:r>
      <w:ins w:id="115" w:author="CE" w:date="2015-10-22T08:12:00Z">
        <w:r>
          <w:rPr/>
          <w:t>, October 12, 2011</w:t>
        </w:r>
      </w:ins>
      <w:r>
        <w:rPr/>
        <w:t xml:space="preserve">. </w:t>
      </w:r>
      <w:ins w:id="116" w:author="CE" w:date="2015-10-22T08:12:00Z">
        <w:r>
          <w:rPr>
            <w:rStyle w:val="Url"/>
          </w:rPr>
          <w:t>http://www.niemanlab.org/2011/10/the-contribution-conundrum-why-did-wikipedia-succeed-while-other-encyclopedias-failed/</w:t>
        </w:r>
      </w:ins>
      <w:ins w:id="117" w:author="CE" w:date="2015-10-22T08:12:00Z">
        <w:r>
          <w:rPr/>
          <w:t>.</w:t>
        </w:r>
      </w:ins>
      <w:del w:id="118" w:author="CE" w:date="2015-10-22T08:12:00Z">
        <w:r>
          <w:rPr/>
          <w:delText>Accessed December 22, 2012.</w:delText>
        </w:r>
      </w:del>
      <w:ins w:id="119" w:author="CE" w:date="2015-10-22T08:11:00Z">
        <w:r>
          <w:rPr>
            <w:highlight w:val="yellow"/>
          </w:rPr>
          <w:t>&lt;AU: access date isn’t needed, but the URL is&gt;</w:t>
        </w:r>
      </w:ins>
    </w:p>
    <w:p>
      <w:pPr>
        <w:pStyle w:val="Rf"/>
        <w:rPr/>
      </w:pPr>
      <w:r>
        <w:rPr/>
        <w:tab/>
        <w:t xml:space="preserve">Loper, Edward, and Steven Bird. “NLTK: The Natural Language Toolkit.” In </w:t>
      </w:r>
      <w:r>
        <w:rPr>
          <w:rStyle w:val="I"/>
        </w:rPr>
        <w:t>Proceedings of the ACL-02 Workshop on Effective Tools and Methodologies for Teaching Natural Language Processing and Computational Linguistics</w:t>
      </w:r>
      <w:ins w:id="120" w:author="CE" w:date="2015-10-22T08:13:00Z">
        <w:r>
          <w:rPr>
            <w:rStyle w:val="I"/>
          </w:rPr>
          <w:t xml:space="preserve"> </w:t>
        </w:r>
      </w:ins>
      <w:del w:id="121" w:author="CE" w:date="2015-10-22T08:13:00Z">
        <w:r>
          <w:rPr/>
          <w:delText>—</w:delText>
        </w:r>
      </w:del>
      <w:ins w:id="122" w:author="CE" w:date="2015-10-22T08:13:00Z">
        <w:r>
          <w:rPr/>
          <w:t xml:space="preserve">(ETMTNLP ’02), </w:t>
        </w:r>
      </w:ins>
      <w:del w:id="123" w:author="CE" w:date="2015-10-22T08:13:00Z">
        <w:r>
          <w:rPr/>
          <w:delText>V</w:delText>
        </w:r>
      </w:del>
      <w:ins w:id="124" w:author="CE" w:date="2015-10-22T08:13:00Z">
        <w:r>
          <w:rPr/>
          <w:t>v</w:t>
        </w:r>
      </w:ins>
      <w:r>
        <w:rPr/>
        <w:t>ol</w:t>
      </w:r>
      <w:ins w:id="125" w:author="CE" w:date="2015-10-22T08:13:00Z">
        <w:r>
          <w:rPr/>
          <w:t>.</w:t>
        </w:r>
      </w:ins>
      <w:del w:id="126" w:author="CE" w:date="2015-10-22T08:13:00Z">
        <w:r>
          <w:rPr/>
          <w:delText>ume</w:delText>
        </w:r>
      </w:del>
      <w:r>
        <w:rPr/>
        <w:t xml:space="preserve"> 1, 63–70.</w:t>
      </w:r>
      <w:del w:id="127" w:author="CE" w:date="2015-10-22T08:13:00Z">
        <w:r>
          <w:rPr/>
          <w:delText xml:space="preserve"> ETMTNLP ’02.</w:delText>
        </w:r>
      </w:del>
      <w:r>
        <w:rPr/>
        <w:t xml:space="preserve"> Stroudsburg, Penn.: Association for Computational Linguistics, 2002.</w:t>
      </w:r>
    </w:p>
    <w:p>
      <w:pPr>
        <w:pStyle w:val="Rf"/>
        <w:rPr/>
      </w:pPr>
      <w:r>
        <w:rPr/>
        <w:tab/>
        <w:t xml:space="preserve">MacQueen, J. “Some Methods for Classification and Analysis of Multivariate Observations.” In </w:t>
      </w:r>
      <w:r>
        <w:rPr>
          <w:rStyle w:val="I"/>
        </w:rPr>
        <w:t>Proceedings of the Fifth Berkeley Symposium on Math, Statististics, and Probability</w:t>
      </w:r>
      <w:ins w:id="128" w:author="CE" w:date="2015-10-22T08:16:00Z">
        <w:r>
          <w:rPr>
            <w:rStyle w:val="I"/>
          </w:rPr>
          <w:t>,</w:t>
        </w:r>
      </w:ins>
      <w:del w:id="129" w:author="CE" w:date="2015-10-22T08:16:00Z">
        <w:r>
          <w:rPr>
            <w:rStyle w:val="I"/>
          </w:rPr>
          <w:delText>.</w:delText>
        </w:r>
      </w:del>
      <w:r>
        <w:rPr/>
        <w:t xml:space="preserve"> </w:t>
      </w:r>
      <w:del w:id="130" w:author="CE" w:date="2015-10-22T08:16:00Z">
        <w:bookmarkStart w:id="2" w:name="move433265106"/>
        <w:r>
          <w:rPr/>
          <w:delText>V</w:delText>
        </w:r>
      </w:del>
      <w:ins w:id="131" w:author="CE" w:date="2015-10-22T08:16:00Z">
        <w:r>
          <w:rPr/>
          <w:t>v</w:t>
        </w:r>
      </w:ins>
      <w:r>
        <w:rPr/>
        <w:t xml:space="preserve">ol. I: Statistics, </w:t>
      </w:r>
      <w:del w:id="132" w:author="CE" w:date="2015-10-22T08:16:00Z">
        <w:r>
          <w:rPr/>
          <w:delText>pp.</w:delText>
        </w:r>
      </w:del>
      <w:r>
        <w:rPr/>
        <w:t>281–97.</w:t>
      </w:r>
      <w:ins w:id="133" w:author="CE" w:date="2015-10-22T08:16:00Z">
        <w:bookmarkEnd w:id="2"/>
        <w:r>
          <w:rPr/>
          <w:t xml:space="preserve"> </w:t>
        </w:r>
      </w:ins>
      <w:r>
        <w:rPr/>
        <w:t>Berkeley, Calif.: University of California Press, 1967</w:t>
      </w:r>
      <w:ins w:id="134" w:author="CE" w:date="2015-10-22T08:16:00Z">
        <w:r>
          <w:rPr/>
          <w:t>.</w:t>
        </w:r>
      </w:ins>
      <w:del w:id="135" w:author="CE" w:date="2015-10-22T08:16:00Z">
        <w:r>
          <w:rPr/>
          <w:delText>),</w:delText>
        </w:r>
      </w:del>
      <w:r>
        <w:rPr/>
        <w:t xml:space="preserve"> </w:t>
      </w:r>
      <w:bookmarkStart w:id="3" w:name="move4332651067"/>
      <w:bookmarkEnd w:id="3"/>
      <w:r>
        <w:rPr/>
        <w:t>Vol. I: Statistics, pp.281–97.</w:t>
      </w:r>
    </w:p>
    <w:p>
      <w:pPr>
        <w:pStyle w:val="Rf"/>
        <w:rPr/>
      </w:pPr>
      <w:r>
        <w:rPr/>
        <w:tab/>
        <w:t xml:space="preserve">Mako Hill, Benjamin. </w:t>
      </w:r>
      <w:r>
        <w:rPr>
          <w:rStyle w:val="I"/>
        </w:rPr>
        <w:t>Almost Wikipedia: What eight early online collaborative encyclopedia projects reveal about the mechanisms of collective action</w:t>
      </w:r>
      <w:ins w:id="136" w:author="CE" w:date="2015-10-24T13:30:00Z">
        <w:r>
          <w:rPr>
            <w:rStyle w:val="I"/>
          </w:rPr>
          <w:t>.</w:t>
        </w:r>
      </w:ins>
      <w:del w:id="137" w:author="CE" w:date="2015-10-22T08:18:00Z">
        <w:r>
          <w:rPr/>
          <w:delText>,</w:delText>
        </w:r>
      </w:del>
      <w:r>
        <w:rPr/>
        <w:t xml:space="preserve"> </w:t>
      </w:r>
      <w:del w:id="138" w:author="CE" w:date="2015-10-24T13:30:00Z">
        <w:r>
          <w:rPr/>
          <w:delText>p</w:delText>
        </w:r>
      </w:del>
      <w:ins w:id="139" w:author="CE" w:date="2015-10-24T13:30:00Z">
        <w:r>
          <w:rPr/>
          <w:t>P</w:t>
        </w:r>
      </w:ins>
      <w:r>
        <w:rPr/>
        <w:t>resentation at Berkman Center for Internet and Society, October 11, 2011</w:t>
      </w:r>
      <w:ins w:id="140" w:author="CE" w:date="2015-10-22T08:18:00Z">
        <w:r>
          <w:rPr/>
          <w:t>.</w:t>
        </w:r>
      </w:ins>
      <w:del w:id="141" w:author="CE" w:date="2015-10-22T08:18:00Z">
        <w:r>
          <w:rPr/>
          <w:delText>,</w:delText>
        </w:r>
      </w:del>
      <w:r>
        <w:rPr/>
        <w:t xml:space="preserve"> </w:t>
      </w:r>
      <w:r>
        <w:rPr>
          <w:rStyle w:val="Url"/>
        </w:rPr>
        <w:t>http://cyber.law.harvard.edu/events/luncheon/2011/10/makohill</w:t>
      </w:r>
      <w:r>
        <w:rPr/>
        <w:t xml:space="preserve">. </w:t>
      </w:r>
    </w:p>
    <w:p>
      <w:pPr>
        <w:pStyle w:val="Rf"/>
        <w:rPr/>
      </w:pPr>
      <w:r>
        <w:rPr/>
        <w:tab/>
        <w:t xml:space="preserve">Na, Shi, Liu Xumin, and Guan Yohng. “Research on K-Means Clustering Algorithm: An Improved K-Means Clustering Algorithm.” In </w:t>
      </w:r>
      <w:ins w:id="142" w:author="CE" w:date="2015-10-22T08:24:00Z">
        <w:r>
          <w:rPr>
            <w:rStyle w:val="I"/>
          </w:rPr>
          <w:t xml:space="preserve">Proceedings of the </w:t>
        </w:r>
      </w:ins>
      <w:r>
        <w:rPr>
          <w:rStyle w:val="I"/>
        </w:rPr>
        <w:t>2010 Third International Symposium on Intelligent Information Technology and Security Informatics</w:t>
      </w:r>
      <w:del w:id="143" w:author="CE" w:date="2015-10-22T08:21:00Z">
        <w:r>
          <w:rPr>
            <w:rStyle w:val="I"/>
          </w:rPr>
          <w:delText>,</w:delText>
        </w:r>
      </w:del>
      <w:r>
        <w:rPr>
          <w:rStyle w:val="I"/>
        </w:rPr>
        <w:t xml:space="preserve"> </w:t>
      </w:r>
      <w:ins w:id="144" w:author="CE" w:date="2015-10-22T08:21:00Z">
        <w:r>
          <w:rPr/>
          <w:t>(I</w:t>
        </w:r>
      </w:ins>
      <w:ins w:id="145" w:author="CE" w:date="2015-10-22T08:20:00Z">
        <w:r>
          <w:rPr/>
          <w:t>ITSI</w:t>
        </w:r>
      </w:ins>
      <w:ins w:id="146" w:author="CE" w:date="2015-10-22T08:21:00Z">
        <w:r>
          <w:rPr/>
          <w:t>)</w:t>
        </w:r>
      </w:ins>
      <w:ins w:id="147" w:author="CE" w:date="2015-10-22T08:20:00Z">
        <w:r>
          <w:rPr/>
          <w:t xml:space="preserve">, </w:t>
        </w:r>
      </w:ins>
      <w:r>
        <w:rPr/>
        <w:t>63–67.</w:t>
      </w:r>
      <w:ins w:id="148" w:author="CE" w:date="2015-10-22T08:21:00Z">
        <w:r>
          <w:rPr/>
          <w:t xml:space="preserve"> Los Alamitos, Calif. : IEEE Computer Society,</w:t>
        </w:r>
      </w:ins>
      <w:del w:id="149" w:author="CE" w:date="2015-10-22T08:22:00Z">
        <w:r>
          <w:rPr/>
          <w:delText xml:space="preserve">: </w:delText>
        </w:r>
      </w:del>
      <w:del w:id="150" w:author="CE" w:date="2015-10-22T08:20:00Z">
        <w:r>
          <w:rPr/>
          <w:delText xml:space="preserve">IITSI, </w:delText>
        </w:r>
      </w:del>
      <w:r>
        <w:rPr/>
        <w:t>2010.</w:t>
      </w:r>
      <w:ins w:id="151" w:author="CE" w:date="2015-10-22T08:22:00Z">
        <w:r>
          <w:rPr>
            <w:highlight w:val="yellow"/>
          </w:rPr>
          <w:t>&lt;AU: Publisher of the proceedings is IEEE though the conference was in China. Edit here OK?&gt;</w:t>
        </w:r>
      </w:ins>
    </w:p>
    <w:p>
      <w:pPr>
        <w:pStyle w:val="Rf"/>
        <w:rPr/>
      </w:pPr>
      <w:r>
        <w:rPr/>
        <w:tab/>
        <w:t xml:space="preserve">Pannapacker, William. “Pannapacker </w:t>
      </w:r>
      <w:del w:id="152" w:author="CE" w:date="2015-10-22T08:24:00Z">
        <w:r>
          <w:rPr/>
          <w:delText>F</w:delText>
        </w:r>
      </w:del>
      <w:ins w:id="153" w:author="CE" w:date="2015-10-22T08:24:00Z">
        <w:r>
          <w:rPr/>
          <w:t>f</w:t>
        </w:r>
      </w:ins>
      <w:r>
        <w:rPr/>
        <w:t xml:space="preserve">rom MLA: The Success of ‘Failure.’” </w:t>
      </w:r>
      <w:del w:id="154" w:author="CE" w:date="2015-10-24T13:11:00Z">
        <w:r>
          <w:rPr>
            <w:rStyle w:val="I"/>
          </w:rPr>
          <w:delText xml:space="preserve">The </w:delText>
        </w:r>
      </w:del>
      <w:r>
        <w:rPr>
          <w:rStyle w:val="I"/>
        </w:rPr>
        <w:t>Chronicle of Higher Education,</w:t>
      </w:r>
      <w:r>
        <w:rPr/>
        <w:t xml:space="preserve"> </w:t>
      </w:r>
      <w:r>
        <w:rPr>
          <w:rStyle w:val="I"/>
        </w:rPr>
        <w:t>From the Archives: Brainstorm</w:t>
      </w:r>
      <w:del w:id="155" w:author="CE" w:date="2015-10-22T08:25:00Z">
        <w:r>
          <w:rPr>
            <w:rStyle w:val="I"/>
          </w:rPr>
          <w:delText>,</w:delText>
        </w:r>
      </w:del>
      <w:r>
        <w:rPr/>
        <w:t xml:space="preserve"> (</w:t>
      </w:r>
      <w:ins w:id="156" w:author="CE" w:date="2015-10-22T08:25:00Z">
        <w:r>
          <w:rPr/>
          <w:t xml:space="preserve">blog), </w:t>
        </w:r>
      </w:ins>
      <w:r>
        <w:rPr/>
        <w:t xml:space="preserve">January </w:t>
      </w:r>
      <w:ins w:id="157" w:author="CE" w:date="2015-10-22T08:24:00Z">
        <w:r>
          <w:rPr/>
          <w:t xml:space="preserve">7, </w:t>
        </w:r>
      </w:ins>
      <w:r>
        <w:rPr/>
        <w:t>2011</w:t>
      </w:r>
      <w:del w:id="158" w:author="CE" w:date="2015-10-22T08:24:00Z">
        <w:r>
          <w:rPr/>
          <w:delText>)</w:delText>
        </w:r>
      </w:del>
      <w:r>
        <w:rPr/>
        <w:t>.</w:t>
      </w:r>
      <w:ins w:id="159" w:author="CE" w:date="2015-10-22T08:24:00Z">
        <w:r>
          <w:rPr/>
          <w:t xml:space="preserve"> </w:t>
        </w:r>
      </w:ins>
      <w:ins w:id="160" w:author="CE" w:date="2015-10-22T08:24:00Z">
        <w:r>
          <w:rPr>
            <w:rStyle w:val="Url"/>
          </w:rPr>
          <w:t>http://chronicle.com/blogs/brainstorm/pannapacker-from-mla-failure-is-the-new-normal/30864</w:t>
        </w:r>
      </w:ins>
      <w:ins w:id="161" w:author="CE" w:date="2015-10-22T08:24:00Z">
        <w:r>
          <w:rPr/>
          <w:t>.</w:t>
        </w:r>
      </w:ins>
    </w:p>
    <w:p>
      <w:pPr>
        <w:pStyle w:val="Rf"/>
        <w:rPr/>
      </w:pPr>
      <w:r>
        <w:rPr/>
        <w:tab/>
        <w:t xml:space="preserve">Ramsay, Stephen, and Geoffrey Rockwell. “Developing Things: Notes </w:t>
      </w:r>
      <w:del w:id="162" w:author="CE" w:date="2015-10-24T13:12:00Z">
        <w:r>
          <w:rPr/>
          <w:delText>T</w:delText>
        </w:r>
      </w:del>
      <w:ins w:id="163" w:author="CE" w:date="2015-10-24T13:12:00Z">
        <w:r>
          <w:rPr/>
          <w:t>t</w:t>
        </w:r>
      </w:ins>
      <w:r>
        <w:rPr/>
        <w:t xml:space="preserve">oward an Epistemology of Building in the Digital Humanities.” In </w:t>
      </w:r>
      <w:r>
        <w:rPr>
          <w:rStyle w:val="I"/>
        </w:rPr>
        <w:t>Debates in the Digital Humanities,</w:t>
      </w:r>
      <w:r>
        <w:rPr/>
        <w:t xml:space="preserve"> Minneapolis: University of Minnesota Press, 2012.</w:t>
      </w:r>
      <w:ins w:id="164" w:author="CE" w:date="2015-10-22T08:26:00Z">
        <w:r>
          <w:rPr/>
          <w:t xml:space="preserve"> </w:t>
        </w:r>
      </w:ins>
      <w:ins w:id="165" w:author="CE" w:date="2015-10-22T08:26:00Z">
        <w:r>
          <w:rPr>
            <w:rStyle w:val="Url"/>
          </w:rPr>
          <w:t>http://dhdebates.gc.cuny.edu/debates/part/3</w:t>
        </w:r>
      </w:ins>
      <w:ins w:id="166" w:author="CE" w:date="2015-10-22T08:26:00Z">
        <w:r>
          <w:rPr/>
          <w:t xml:space="preserve">.  </w:t>
        </w:r>
      </w:ins>
      <w:ins w:id="167" w:author="CE" w:date="2015-10-22T08:25:00Z">
        <w:r>
          <w:rPr>
            <w:highlight w:val="yellow"/>
          </w:rPr>
          <w:t xml:space="preserve">&lt;AU: page range for chapter or </w:t>
        </w:r>
      </w:ins>
      <w:ins w:id="168" w:author="CE" w:date="2015-10-24T13:14:00Z">
        <w:r>
          <w:rPr>
            <w:highlight w:val="yellow"/>
          </w:rPr>
          <w:t xml:space="preserve">add </w:t>
        </w:r>
      </w:ins>
      <w:ins w:id="169" w:author="CE" w:date="2015-10-22T08:25:00Z">
        <w:r>
          <w:rPr>
            <w:highlight w:val="yellow"/>
          </w:rPr>
          <w:t>URL&gt;</w:t>
        </w:r>
      </w:ins>
    </w:p>
    <w:p>
      <w:pPr>
        <w:pStyle w:val="Rf"/>
        <w:rPr/>
      </w:pPr>
      <w:r>
        <w:rPr/>
        <w:tab/>
        <w:t xml:space="preserve">Weber, Steve. </w:t>
      </w:r>
      <w:r>
        <w:rPr>
          <w:rStyle w:val="I"/>
        </w:rPr>
        <w:t>The Success of Open Source.</w:t>
      </w:r>
      <w:r>
        <w:rPr/>
        <w:t xml:space="preserve"> Cambridge, Mass.: Harvard University Press, 2004.</w:t>
      </w:r>
    </w:p>
    <w:p>
      <w:pPr>
        <w:pStyle w:val="Rf"/>
        <w:rPr/>
      </w:pPr>
      <w:del w:id="170" w:author="CE" w:date="2015-10-27T18:24:00Z">
        <w:r>
          <w:rPr/>
        </w:r>
      </w:del>
    </w:p>
    <w:p>
      <w:pPr>
        <w:pStyle w:val="Rf"/>
        <w:rPr/>
      </w:pPr>
      <w:r>
        <w:rPr/>
      </w:r>
    </w:p>
  </w:endnote>
</w:endnote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Consolas">
    <w:charset w:val="01"/>
    <w:family w:val="roman"/>
    <w:pitch w:val="variable"/>
  </w:font>
  <w:font w:name="Times New Roman">
    <w:charset w:val="01"/>
    <w:family w:val="roman"/>
    <w:pitch w:val="variable"/>
  </w:font>
  <w:font w:name="Lucida Grande">
    <w:charset w:val="01"/>
    <w:family w:val="roman"/>
    <w:pitch w:val="variable"/>
  </w:font>
  <w:font w:name="Courier">
    <w:altName w:val="Courier New"/>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Cambria">
    <w:charset w:val="01"/>
    <w:family w:val="roman"/>
    <w:pitch w:val="variable"/>
  </w:font>
  <w:font w:name="Calibri">
    <w:charset w:val="01"/>
    <w:family w:val="roman"/>
    <w:pitch w:val="variable"/>
  </w:font>
  <w:font w:name="Times Semibold">
    <w:charset w:val="01"/>
    <w:family w:val="roman"/>
    <w:pitch w:val="variable"/>
  </w:font>
</w:fonts>
</file>

<file path=word/settings.xml><?xml version="1.0" encoding="utf-8"?>
<w:settings xmlns:w="http://schemas.openxmlformats.org/wordprocessingml/2006/main">
  <w:zoom w:percent="100"/>
  <w:trackRevisions/>
  <w:defaultTabStop w:val="643"/>
  <w:autoHyphenation w:val="false"/>
  <w:endnotePr>
    <w:numFmt w:val="decimal"/>
    <w:endnote w:id="0"/>
    <w:endnote w:id="1"/>
  </w:end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DejaVu Sans"/>
        <w:szCs w:val="24"/>
        <w:lang w:val="en-US" w:eastAsia="zh-CN" w:bidi="hi-IN"/>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15d03"/>
    <w:pPr>
      <w:widowControl/>
      <w:suppressAutoHyphens w:val="true"/>
      <w:bidi w:val="0"/>
      <w:jc w:val="left"/>
      <w:textAlignment w:val="baseline"/>
    </w:pPr>
    <w:rPr>
      <w:rFonts w:ascii="Liberation Serif" w:hAnsi="Liberation Serif" w:eastAsia="WenQuanYi Zen Hei" w:cs="DejaVu Sans"/>
      <w:color w:val="00000A"/>
      <w:sz w:val="20"/>
      <w:szCs w:val="24"/>
      <w:lang w:val="en-US" w:eastAsia="zh-CN" w:bidi="hi-IN"/>
    </w:rPr>
  </w:style>
  <w:style w:type="paragraph" w:styleId="Heading1">
    <w:name w:val="Heading 1"/>
    <w:basedOn w:val="Heading"/>
    <w:qFormat/>
    <w:rsid w:val="00815d03"/>
    <w:pPr>
      <w:keepLines/>
      <w:spacing w:before="480" w:after="0"/>
      <w:outlineLvl w:val="0"/>
    </w:pPr>
    <w:rPr>
      <w:rFonts w:ascii="Calibri" w:hAnsi="Calibri" w:eastAsia="WenQuanYi Zen Hei" w:cs="Calibri"/>
      <w:b/>
      <w:color w:val="345A8A"/>
      <w:sz w:val="32"/>
    </w:rPr>
  </w:style>
  <w:style w:type="paragraph" w:styleId="Heading2">
    <w:name w:val="Heading 2"/>
    <w:basedOn w:val="Heading"/>
    <w:qFormat/>
    <w:rsid w:val="00815d03"/>
    <w:pPr>
      <w:keepLines/>
      <w:spacing w:before="200" w:after="0"/>
      <w:outlineLvl w:val="1"/>
    </w:pPr>
    <w:rPr>
      <w:rFonts w:ascii="Calibri" w:hAnsi="Calibri" w:eastAsia="WenQuanYi Zen Hei" w:cs="Calibri"/>
      <w:b/>
      <w:color w:val="4F81BD"/>
      <w:sz w:val="32"/>
    </w:rPr>
  </w:style>
  <w:style w:type="paragraph" w:styleId="Heading3">
    <w:name w:val="Heading 3"/>
    <w:basedOn w:val="Heading"/>
    <w:qFormat/>
    <w:rsid w:val="00815d03"/>
    <w:pPr>
      <w:keepLines/>
      <w:spacing w:before="200" w:after="0"/>
      <w:outlineLvl w:val="2"/>
    </w:pPr>
    <w:rPr>
      <w:rFonts w:ascii="Calibri" w:hAnsi="Calibri" w:eastAsia="WenQuanYi Zen Hei" w:cs="Calibri"/>
      <w:b/>
      <w:color w:val="4F81BD"/>
    </w:rPr>
  </w:style>
  <w:style w:type="paragraph" w:styleId="Heading4">
    <w:name w:val="Heading 4"/>
    <w:basedOn w:val="Heading"/>
    <w:qFormat/>
    <w:rsid w:val="00815d03"/>
    <w:pPr>
      <w:keepLines/>
      <w:spacing w:before="200" w:after="0"/>
      <w:outlineLvl w:val="3"/>
    </w:pPr>
    <w:rPr>
      <w:rFonts w:ascii="Calibri" w:hAnsi="Calibri" w:eastAsia="WenQuanYi Zen Hei" w:cs="Calibri"/>
      <w:b/>
      <w:color w:val="4F81BD"/>
      <w:sz w:val="20"/>
    </w:rPr>
  </w:style>
  <w:style w:type="paragraph" w:styleId="Heading5">
    <w:name w:val="Heading 5"/>
    <w:basedOn w:val="Heading"/>
    <w:qFormat/>
    <w:rsid w:val="00815d03"/>
    <w:pPr>
      <w:keepLines/>
      <w:spacing w:before="200" w:after="0"/>
      <w:outlineLvl w:val="4"/>
    </w:pPr>
    <w:rPr>
      <w:rFonts w:ascii="Calibri" w:hAnsi="Calibri" w:eastAsia="WenQuanYi Zen Hei" w:cs="Calibri"/>
      <w:i/>
      <w:color w:val="4F81BD"/>
      <w:sz w:val="20"/>
    </w:rPr>
  </w:style>
  <w:style w:type="character" w:styleId="DefaultParagraphFont" w:default="1">
    <w:name w:val="Default Paragraph Font"/>
    <w:uiPriority w:val="1"/>
    <w:semiHidden/>
    <w:unhideWhenUsed/>
    <w:qFormat/>
    <w:rPr/>
  </w:style>
  <w:style w:type="character" w:styleId="WW8Num1z0" w:customStyle="1">
    <w:name w:val="WW8Num1z0"/>
    <w:qFormat/>
    <w:rsid w:val="00815d03"/>
    <w:rPr/>
  </w:style>
  <w:style w:type="character" w:styleId="WW8Num1z1" w:customStyle="1">
    <w:name w:val="WW8Num1z1"/>
    <w:qFormat/>
    <w:rsid w:val="00815d03"/>
    <w:rPr/>
  </w:style>
  <w:style w:type="character" w:styleId="WW8Num1z2" w:customStyle="1">
    <w:name w:val="WW8Num1z2"/>
    <w:qFormat/>
    <w:rsid w:val="00815d03"/>
    <w:rPr/>
  </w:style>
  <w:style w:type="character" w:styleId="WW8Num1z3" w:customStyle="1">
    <w:name w:val="WW8Num1z3"/>
    <w:qFormat/>
    <w:rsid w:val="00815d03"/>
    <w:rPr/>
  </w:style>
  <w:style w:type="character" w:styleId="WW8Num1z4" w:customStyle="1">
    <w:name w:val="WW8Num1z4"/>
    <w:qFormat/>
    <w:rsid w:val="00815d03"/>
    <w:rPr/>
  </w:style>
  <w:style w:type="character" w:styleId="WW8Num1z5" w:customStyle="1">
    <w:name w:val="WW8Num1z5"/>
    <w:qFormat/>
    <w:rsid w:val="00815d03"/>
    <w:rPr/>
  </w:style>
  <w:style w:type="character" w:styleId="WW8Num1z6" w:customStyle="1">
    <w:name w:val="WW8Num1z6"/>
    <w:qFormat/>
    <w:rsid w:val="00815d03"/>
    <w:rPr/>
  </w:style>
  <w:style w:type="character" w:styleId="WW8Num1z7" w:customStyle="1">
    <w:name w:val="WW8Num1z7"/>
    <w:qFormat/>
    <w:rsid w:val="00815d03"/>
    <w:rPr/>
  </w:style>
  <w:style w:type="character" w:styleId="WW8Num1z8" w:customStyle="1">
    <w:name w:val="WW8Num1z8"/>
    <w:qFormat/>
    <w:rsid w:val="00815d03"/>
    <w:rPr/>
  </w:style>
  <w:style w:type="character" w:styleId="WW8Num2z0" w:customStyle="1">
    <w:name w:val="WW8Num2z0"/>
    <w:qFormat/>
    <w:rsid w:val="00815d03"/>
    <w:rPr/>
  </w:style>
  <w:style w:type="character" w:styleId="WW8Num2z1" w:customStyle="1">
    <w:name w:val="WW8Num2z1"/>
    <w:qFormat/>
    <w:rsid w:val="00815d03"/>
    <w:rPr/>
  </w:style>
  <w:style w:type="character" w:styleId="WW8Num2z2" w:customStyle="1">
    <w:name w:val="WW8Num2z2"/>
    <w:qFormat/>
    <w:rsid w:val="00815d03"/>
    <w:rPr/>
  </w:style>
  <w:style w:type="character" w:styleId="WW8Num2z3" w:customStyle="1">
    <w:name w:val="WW8Num2z3"/>
    <w:qFormat/>
    <w:rsid w:val="00815d03"/>
    <w:rPr/>
  </w:style>
  <w:style w:type="character" w:styleId="WW8Num2z4" w:customStyle="1">
    <w:name w:val="WW8Num2z4"/>
    <w:qFormat/>
    <w:rsid w:val="00815d03"/>
    <w:rPr/>
  </w:style>
  <w:style w:type="character" w:styleId="WW8Num2z5" w:customStyle="1">
    <w:name w:val="WW8Num2z5"/>
    <w:qFormat/>
    <w:rsid w:val="00815d03"/>
    <w:rPr/>
  </w:style>
  <w:style w:type="character" w:styleId="WW8Num2z6" w:customStyle="1">
    <w:name w:val="WW8Num2z6"/>
    <w:qFormat/>
    <w:rsid w:val="00815d03"/>
    <w:rPr/>
  </w:style>
  <w:style w:type="character" w:styleId="WW8Num2z7" w:customStyle="1">
    <w:name w:val="WW8Num2z7"/>
    <w:qFormat/>
    <w:rsid w:val="00815d03"/>
    <w:rPr/>
  </w:style>
  <w:style w:type="character" w:styleId="WW8Num2z8" w:customStyle="1">
    <w:name w:val="WW8Num2z8"/>
    <w:qFormat/>
    <w:rsid w:val="00815d03"/>
    <w:rPr/>
  </w:style>
  <w:style w:type="character" w:styleId="WW8Num3z0" w:customStyle="1">
    <w:name w:val="WW8Num3z0"/>
    <w:qFormat/>
    <w:rsid w:val="00815d03"/>
    <w:rPr/>
  </w:style>
  <w:style w:type="character" w:styleId="WW8Num3z1" w:customStyle="1">
    <w:name w:val="WW8Num3z1"/>
    <w:qFormat/>
    <w:rsid w:val="00815d03"/>
    <w:rPr/>
  </w:style>
  <w:style w:type="character" w:styleId="WW8Num3z2" w:customStyle="1">
    <w:name w:val="WW8Num3z2"/>
    <w:qFormat/>
    <w:rsid w:val="00815d03"/>
    <w:rPr/>
  </w:style>
  <w:style w:type="character" w:styleId="WW8Num3z3" w:customStyle="1">
    <w:name w:val="WW8Num3z3"/>
    <w:qFormat/>
    <w:rsid w:val="00815d03"/>
    <w:rPr/>
  </w:style>
  <w:style w:type="character" w:styleId="WW8Num3z4" w:customStyle="1">
    <w:name w:val="WW8Num3z4"/>
    <w:qFormat/>
    <w:rsid w:val="00815d03"/>
    <w:rPr/>
  </w:style>
  <w:style w:type="character" w:styleId="WW8Num3z5" w:customStyle="1">
    <w:name w:val="WW8Num3z5"/>
    <w:qFormat/>
    <w:rsid w:val="00815d03"/>
    <w:rPr/>
  </w:style>
  <w:style w:type="character" w:styleId="WW8Num3z6" w:customStyle="1">
    <w:name w:val="WW8Num3z6"/>
    <w:qFormat/>
    <w:rsid w:val="00815d03"/>
    <w:rPr/>
  </w:style>
  <w:style w:type="character" w:styleId="WW8Num3z7" w:customStyle="1">
    <w:name w:val="WW8Num3z7"/>
    <w:qFormat/>
    <w:rsid w:val="00815d03"/>
    <w:rPr/>
  </w:style>
  <w:style w:type="character" w:styleId="WW8Num3z8" w:customStyle="1">
    <w:name w:val="WW8Num3z8"/>
    <w:qFormat/>
    <w:rsid w:val="00815d03"/>
    <w:rPr/>
  </w:style>
  <w:style w:type="character" w:styleId="BodyTextChar" w:customStyle="1">
    <w:name w:val="Body Text Char"/>
    <w:basedOn w:val="DefaultParagraphFont"/>
    <w:qFormat/>
    <w:rsid w:val="00815d03"/>
    <w:rPr/>
  </w:style>
  <w:style w:type="character" w:styleId="VerbatimChar" w:customStyle="1">
    <w:name w:val="Verbatim Char"/>
    <w:basedOn w:val="BodyTextChar"/>
    <w:qFormat/>
    <w:rsid w:val="00815d03"/>
    <w:rPr>
      <w:rFonts w:ascii="Consolas" w:hAnsi="Consolas" w:eastAsia="Consolas" w:cs="Consolas"/>
      <w:sz w:val="22"/>
    </w:rPr>
  </w:style>
  <w:style w:type="character" w:styleId="FootnoteCharacters" w:customStyle="1">
    <w:name w:val="Footnote Characters"/>
    <w:basedOn w:val="BodyTextChar"/>
    <w:qFormat/>
    <w:rsid w:val="00815d03"/>
    <w:rPr>
      <w:vertAlign w:val="superscript"/>
    </w:rPr>
  </w:style>
  <w:style w:type="character" w:styleId="Internetlink" w:customStyle="1">
    <w:name w:val="Internet link"/>
    <w:basedOn w:val="BodyTextChar"/>
    <w:qFormat/>
    <w:rsid w:val="00815d03"/>
    <w:rPr>
      <w:color w:val="4F81BD"/>
    </w:rPr>
  </w:style>
  <w:style w:type="character" w:styleId="KeywordTok" w:customStyle="1">
    <w:name w:val="KeywordTok"/>
    <w:basedOn w:val="VerbatimChar"/>
    <w:qFormat/>
    <w:rsid w:val="00815d03"/>
    <w:rPr>
      <w:rFonts w:ascii="Consolas" w:hAnsi="Consolas" w:eastAsia="Consolas" w:cs="Consolas"/>
      <w:b/>
      <w:color w:val="007020"/>
      <w:sz w:val="22"/>
    </w:rPr>
  </w:style>
  <w:style w:type="character" w:styleId="DataTypeTok" w:customStyle="1">
    <w:name w:val="DataTypeTok"/>
    <w:basedOn w:val="VerbatimChar"/>
    <w:qFormat/>
    <w:rsid w:val="00815d03"/>
    <w:rPr>
      <w:rFonts w:ascii="Consolas" w:hAnsi="Consolas" w:eastAsia="Consolas" w:cs="Consolas"/>
      <w:color w:val="902000"/>
      <w:sz w:val="22"/>
    </w:rPr>
  </w:style>
  <w:style w:type="character" w:styleId="DecValTok" w:customStyle="1">
    <w:name w:val="DecValTok"/>
    <w:basedOn w:val="VerbatimChar"/>
    <w:qFormat/>
    <w:rsid w:val="00815d03"/>
    <w:rPr>
      <w:rFonts w:ascii="Consolas" w:hAnsi="Consolas" w:eastAsia="Consolas" w:cs="Consolas"/>
      <w:color w:val="40A070"/>
      <w:sz w:val="22"/>
    </w:rPr>
  </w:style>
  <w:style w:type="character" w:styleId="BaseNTok" w:customStyle="1">
    <w:name w:val="BaseNTok"/>
    <w:basedOn w:val="VerbatimChar"/>
    <w:qFormat/>
    <w:rsid w:val="00815d03"/>
    <w:rPr>
      <w:rFonts w:ascii="Consolas" w:hAnsi="Consolas" w:eastAsia="Consolas" w:cs="Consolas"/>
      <w:color w:val="40A070"/>
      <w:sz w:val="22"/>
    </w:rPr>
  </w:style>
  <w:style w:type="character" w:styleId="FloatTok" w:customStyle="1">
    <w:name w:val="FloatTok"/>
    <w:basedOn w:val="VerbatimChar"/>
    <w:qFormat/>
    <w:rsid w:val="00815d03"/>
    <w:rPr>
      <w:rFonts w:ascii="Consolas" w:hAnsi="Consolas" w:eastAsia="Consolas" w:cs="Consolas"/>
      <w:color w:val="40A070"/>
      <w:sz w:val="22"/>
    </w:rPr>
  </w:style>
  <w:style w:type="character" w:styleId="ConstantTok" w:customStyle="1">
    <w:name w:val="ConstantTok"/>
    <w:basedOn w:val="VerbatimChar"/>
    <w:qFormat/>
    <w:rsid w:val="00815d03"/>
    <w:rPr>
      <w:rFonts w:ascii="Consolas" w:hAnsi="Consolas" w:eastAsia="Consolas" w:cs="Consolas"/>
      <w:color w:val="880000"/>
      <w:sz w:val="22"/>
    </w:rPr>
  </w:style>
  <w:style w:type="character" w:styleId="CharTok" w:customStyle="1">
    <w:name w:val="CharTok"/>
    <w:basedOn w:val="VerbatimChar"/>
    <w:qFormat/>
    <w:rsid w:val="00815d03"/>
    <w:rPr>
      <w:rFonts w:ascii="Consolas" w:hAnsi="Consolas" w:eastAsia="Consolas" w:cs="Consolas"/>
      <w:color w:val="4070A0"/>
      <w:sz w:val="22"/>
    </w:rPr>
  </w:style>
  <w:style w:type="character" w:styleId="SpecialCharTok" w:customStyle="1">
    <w:name w:val="SpecialCharTok"/>
    <w:basedOn w:val="VerbatimChar"/>
    <w:qFormat/>
    <w:rsid w:val="00815d03"/>
    <w:rPr>
      <w:rFonts w:ascii="Consolas" w:hAnsi="Consolas" w:eastAsia="Consolas" w:cs="Consolas"/>
      <w:color w:val="4070A0"/>
      <w:sz w:val="22"/>
    </w:rPr>
  </w:style>
  <w:style w:type="character" w:styleId="StringTok" w:customStyle="1">
    <w:name w:val="StringTok"/>
    <w:basedOn w:val="VerbatimChar"/>
    <w:qFormat/>
    <w:rsid w:val="00815d03"/>
    <w:rPr>
      <w:rFonts w:ascii="Consolas" w:hAnsi="Consolas" w:eastAsia="Consolas" w:cs="Consolas"/>
      <w:color w:val="4070A0"/>
      <w:sz w:val="22"/>
    </w:rPr>
  </w:style>
  <w:style w:type="character" w:styleId="VerbatimStringTok" w:customStyle="1">
    <w:name w:val="VerbatimStringTok"/>
    <w:basedOn w:val="VerbatimChar"/>
    <w:qFormat/>
    <w:rsid w:val="00815d03"/>
    <w:rPr>
      <w:rFonts w:ascii="Consolas" w:hAnsi="Consolas" w:eastAsia="Consolas" w:cs="Consolas"/>
      <w:color w:val="4070A0"/>
      <w:sz w:val="22"/>
    </w:rPr>
  </w:style>
  <w:style w:type="character" w:styleId="SpecialStringTok" w:customStyle="1">
    <w:name w:val="SpecialStringTok"/>
    <w:basedOn w:val="VerbatimChar"/>
    <w:qFormat/>
    <w:rsid w:val="00815d03"/>
    <w:rPr>
      <w:rFonts w:ascii="Consolas" w:hAnsi="Consolas" w:eastAsia="Consolas" w:cs="Consolas"/>
      <w:color w:val="BB6688"/>
      <w:sz w:val="22"/>
    </w:rPr>
  </w:style>
  <w:style w:type="character" w:styleId="ImportTok" w:customStyle="1">
    <w:name w:val="ImportTok"/>
    <w:basedOn w:val="VerbatimChar"/>
    <w:qFormat/>
    <w:rsid w:val="00815d03"/>
    <w:rPr>
      <w:rFonts w:ascii="Consolas" w:hAnsi="Consolas" w:eastAsia="Consolas" w:cs="Consolas"/>
      <w:sz w:val="22"/>
    </w:rPr>
  </w:style>
  <w:style w:type="character" w:styleId="CommentTok" w:customStyle="1">
    <w:name w:val="CommentTok"/>
    <w:basedOn w:val="VerbatimChar"/>
    <w:qFormat/>
    <w:rsid w:val="00815d03"/>
    <w:rPr>
      <w:rFonts w:ascii="Consolas" w:hAnsi="Consolas" w:eastAsia="Consolas" w:cs="Consolas"/>
      <w:i/>
      <w:color w:val="60A0B0"/>
      <w:sz w:val="22"/>
    </w:rPr>
  </w:style>
  <w:style w:type="character" w:styleId="DocumentationTok" w:customStyle="1">
    <w:name w:val="DocumentationTok"/>
    <w:basedOn w:val="VerbatimChar"/>
    <w:qFormat/>
    <w:rsid w:val="00815d03"/>
    <w:rPr>
      <w:rFonts w:ascii="Consolas" w:hAnsi="Consolas" w:eastAsia="Consolas" w:cs="Consolas"/>
      <w:i/>
      <w:color w:val="BA2121"/>
      <w:sz w:val="22"/>
    </w:rPr>
  </w:style>
  <w:style w:type="character" w:styleId="AnnotationTok" w:customStyle="1">
    <w:name w:val="AnnotationTok"/>
    <w:basedOn w:val="VerbatimChar"/>
    <w:qFormat/>
    <w:rsid w:val="00815d03"/>
    <w:rPr>
      <w:rFonts w:ascii="Consolas" w:hAnsi="Consolas" w:eastAsia="Consolas" w:cs="Consolas"/>
      <w:b/>
      <w:i/>
      <w:color w:val="60A0B0"/>
      <w:sz w:val="22"/>
    </w:rPr>
  </w:style>
  <w:style w:type="character" w:styleId="CommentVarTok" w:customStyle="1">
    <w:name w:val="CommentVarTok"/>
    <w:basedOn w:val="VerbatimChar"/>
    <w:qFormat/>
    <w:rsid w:val="00815d03"/>
    <w:rPr>
      <w:rFonts w:ascii="Consolas" w:hAnsi="Consolas" w:eastAsia="Consolas" w:cs="Consolas"/>
      <w:b/>
      <w:i/>
      <w:color w:val="60A0B0"/>
      <w:sz w:val="22"/>
    </w:rPr>
  </w:style>
  <w:style w:type="character" w:styleId="OtherTok" w:customStyle="1">
    <w:name w:val="OtherTok"/>
    <w:basedOn w:val="VerbatimChar"/>
    <w:qFormat/>
    <w:rsid w:val="00815d03"/>
    <w:rPr>
      <w:rFonts w:ascii="Consolas" w:hAnsi="Consolas" w:eastAsia="Consolas" w:cs="Consolas"/>
      <w:color w:val="007020"/>
      <w:sz w:val="22"/>
    </w:rPr>
  </w:style>
  <w:style w:type="character" w:styleId="FunctionTok" w:customStyle="1">
    <w:name w:val="FunctionTok"/>
    <w:basedOn w:val="VerbatimChar"/>
    <w:qFormat/>
    <w:rsid w:val="00815d03"/>
    <w:rPr>
      <w:rFonts w:ascii="Consolas" w:hAnsi="Consolas" w:eastAsia="Consolas" w:cs="Consolas"/>
      <w:color w:val="06287E"/>
      <w:sz w:val="22"/>
    </w:rPr>
  </w:style>
  <w:style w:type="character" w:styleId="VariableTok" w:customStyle="1">
    <w:name w:val="VariableTok"/>
    <w:basedOn w:val="VerbatimChar"/>
    <w:qFormat/>
    <w:rsid w:val="00815d03"/>
    <w:rPr>
      <w:rFonts w:ascii="Consolas" w:hAnsi="Consolas" w:eastAsia="Consolas" w:cs="Consolas"/>
      <w:color w:val="19177C"/>
      <w:sz w:val="22"/>
    </w:rPr>
  </w:style>
  <w:style w:type="character" w:styleId="ControlFlowTok" w:customStyle="1">
    <w:name w:val="ControlFlowTok"/>
    <w:basedOn w:val="VerbatimChar"/>
    <w:qFormat/>
    <w:rsid w:val="00815d03"/>
    <w:rPr>
      <w:rFonts w:ascii="Consolas" w:hAnsi="Consolas" w:eastAsia="Consolas" w:cs="Consolas"/>
      <w:b/>
      <w:color w:val="007020"/>
      <w:sz w:val="22"/>
    </w:rPr>
  </w:style>
  <w:style w:type="character" w:styleId="OperatorTok" w:customStyle="1">
    <w:name w:val="OperatorTok"/>
    <w:basedOn w:val="VerbatimChar"/>
    <w:qFormat/>
    <w:rsid w:val="00815d03"/>
    <w:rPr>
      <w:rFonts w:ascii="Consolas" w:hAnsi="Consolas" w:eastAsia="Consolas" w:cs="Consolas"/>
      <w:color w:val="666666"/>
      <w:sz w:val="22"/>
    </w:rPr>
  </w:style>
  <w:style w:type="character" w:styleId="BuiltInTok" w:customStyle="1">
    <w:name w:val="BuiltInTok"/>
    <w:basedOn w:val="VerbatimChar"/>
    <w:qFormat/>
    <w:rsid w:val="00815d03"/>
    <w:rPr>
      <w:rFonts w:ascii="Consolas" w:hAnsi="Consolas" w:eastAsia="Consolas" w:cs="Consolas"/>
      <w:sz w:val="22"/>
    </w:rPr>
  </w:style>
  <w:style w:type="character" w:styleId="ExtensionTok" w:customStyle="1">
    <w:name w:val="ExtensionTok"/>
    <w:basedOn w:val="VerbatimChar"/>
    <w:qFormat/>
    <w:rsid w:val="00815d03"/>
    <w:rPr>
      <w:rFonts w:ascii="Consolas" w:hAnsi="Consolas" w:eastAsia="Consolas" w:cs="Consolas"/>
      <w:sz w:val="22"/>
    </w:rPr>
  </w:style>
  <w:style w:type="character" w:styleId="PreprocessorTok" w:customStyle="1">
    <w:name w:val="PreprocessorTok"/>
    <w:basedOn w:val="VerbatimChar"/>
    <w:qFormat/>
    <w:rsid w:val="00815d03"/>
    <w:rPr>
      <w:rFonts w:ascii="Consolas" w:hAnsi="Consolas" w:eastAsia="Consolas" w:cs="Consolas"/>
      <w:color w:val="BC7A00"/>
      <w:sz w:val="22"/>
    </w:rPr>
  </w:style>
  <w:style w:type="character" w:styleId="AttributeTok" w:customStyle="1">
    <w:name w:val="AttributeTok"/>
    <w:basedOn w:val="VerbatimChar"/>
    <w:qFormat/>
    <w:rsid w:val="00815d03"/>
    <w:rPr>
      <w:rFonts w:ascii="Consolas" w:hAnsi="Consolas" w:eastAsia="Consolas" w:cs="Consolas"/>
      <w:color w:val="7D9029"/>
      <w:sz w:val="22"/>
    </w:rPr>
  </w:style>
  <w:style w:type="character" w:styleId="RegionMarkerTok" w:customStyle="1">
    <w:name w:val="RegionMarkerTok"/>
    <w:basedOn w:val="VerbatimChar"/>
    <w:qFormat/>
    <w:rsid w:val="00815d03"/>
    <w:rPr>
      <w:rFonts w:ascii="Consolas" w:hAnsi="Consolas" w:eastAsia="Consolas" w:cs="Consolas"/>
      <w:sz w:val="22"/>
    </w:rPr>
  </w:style>
  <w:style w:type="character" w:styleId="InformationTok" w:customStyle="1">
    <w:name w:val="InformationTok"/>
    <w:basedOn w:val="VerbatimChar"/>
    <w:qFormat/>
    <w:rsid w:val="00815d03"/>
    <w:rPr>
      <w:rFonts w:ascii="Consolas" w:hAnsi="Consolas" w:eastAsia="Consolas" w:cs="Consolas"/>
      <w:b/>
      <w:i/>
      <w:color w:val="60A0B0"/>
      <w:sz w:val="22"/>
    </w:rPr>
  </w:style>
  <w:style w:type="character" w:styleId="WarningTok" w:customStyle="1">
    <w:name w:val="WarningTok"/>
    <w:basedOn w:val="VerbatimChar"/>
    <w:qFormat/>
    <w:rsid w:val="00815d03"/>
    <w:rPr>
      <w:rFonts w:ascii="Consolas" w:hAnsi="Consolas" w:eastAsia="Consolas" w:cs="Consolas"/>
      <w:b/>
      <w:i/>
      <w:color w:val="60A0B0"/>
      <w:sz w:val="22"/>
    </w:rPr>
  </w:style>
  <w:style w:type="character" w:styleId="AlertTok" w:customStyle="1">
    <w:name w:val="AlertTok"/>
    <w:basedOn w:val="VerbatimChar"/>
    <w:qFormat/>
    <w:rsid w:val="00815d03"/>
    <w:rPr>
      <w:rFonts w:ascii="Consolas" w:hAnsi="Consolas" w:eastAsia="Consolas" w:cs="Consolas"/>
      <w:b/>
      <w:color w:val="FF0000"/>
      <w:sz w:val="22"/>
    </w:rPr>
  </w:style>
  <w:style w:type="character" w:styleId="ErrorTok" w:customStyle="1">
    <w:name w:val="ErrorTok"/>
    <w:basedOn w:val="VerbatimChar"/>
    <w:qFormat/>
    <w:rsid w:val="00815d03"/>
    <w:rPr>
      <w:rFonts w:ascii="Consolas" w:hAnsi="Consolas" w:eastAsia="Consolas" w:cs="Consolas"/>
      <w:b/>
      <w:color w:val="FF0000"/>
      <w:sz w:val="22"/>
    </w:rPr>
  </w:style>
  <w:style w:type="character" w:styleId="NormalTok" w:customStyle="1">
    <w:name w:val="NormalTok"/>
    <w:basedOn w:val="VerbatimChar"/>
    <w:qFormat/>
    <w:rsid w:val="00815d03"/>
    <w:rPr>
      <w:rFonts w:ascii="Consolas" w:hAnsi="Consolas" w:eastAsia="Consolas" w:cs="Consolas"/>
      <w:sz w:val="22"/>
    </w:rPr>
  </w:style>
  <w:style w:type="character" w:styleId="WWFootnoteCharacters" w:customStyle="1">
    <w:name w:val="WW-Footnote Characters"/>
    <w:qFormat/>
    <w:rsid w:val="00815d03"/>
    <w:rPr/>
  </w:style>
  <w:style w:type="character" w:styleId="EndnoteSymbol" w:customStyle="1">
    <w:name w:val="Endnote Symbol"/>
    <w:qFormat/>
    <w:rsid w:val="00815d03"/>
    <w:rPr/>
  </w:style>
  <w:style w:type="character" w:styleId="Endnoteanchor" w:customStyle="1">
    <w:name w:val="Endnote anchor"/>
    <w:qFormat/>
    <w:rsid w:val="00815d03"/>
    <w:rPr>
      <w:vertAlign w:val="superscript"/>
    </w:rPr>
  </w:style>
  <w:style w:type="character" w:styleId="NumberingSymbols" w:customStyle="1">
    <w:name w:val="Numbering Symbols"/>
    <w:qFormat/>
    <w:rsid w:val="00815d03"/>
    <w:rPr/>
  </w:style>
  <w:style w:type="character" w:styleId="ListLabel1" w:customStyle="1">
    <w:name w:val="ListLabel 1"/>
    <w:qFormat/>
    <w:rsid w:val="00815d03"/>
    <w:rPr>
      <w:rFonts w:ascii="Times New Roman" w:hAnsi="Times New Roman" w:eastAsia="Times New Roman" w:cs="Symbol"/>
      <w:sz w:val="22"/>
    </w:rPr>
  </w:style>
  <w:style w:type="character" w:styleId="Footnoteanchor" w:customStyle="1">
    <w:name w:val="Footnote anchor"/>
    <w:qFormat/>
    <w:rsid w:val="00815d03"/>
    <w:rPr>
      <w:vertAlign w:val="superscript"/>
    </w:rPr>
  </w:style>
  <w:style w:type="character" w:styleId="Footnotereference">
    <w:name w:val="footnote reference"/>
    <w:basedOn w:val="DefaultParagraphFont"/>
    <w:uiPriority w:val="99"/>
    <w:semiHidden/>
    <w:unhideWhenUsed/>
    <w:qFormat/>
    <w:rsid w:val="00815d03"/>
    <w:rPr>
      <w:vertAlign w:val="superscript"/>
    </w:rPr>
  </w:style>
  <w:style w:type="character" w:styleId="EndnoteTextChar" w:customStyle="1">
    <w:name w:val="Endnote Text Char"/>
    <w:basedOn w:val="DefaultParagraphFont"/>
    <w:link w:val="EndnoteText"/>
    <w:uiPriority w:val="99"/>
    <w:semiHidden/>
    <w:qFormat/>
    <w:rsid w:val="006e77dc"/>
    <w:rPr>
      <w:rFonts w:cs="Mangal"/>
      <w:szCs w:val="18"/>
    </w:rPr>
  </w:style>
  <w:style w:type="character" w:styleId="FootnoteTextChar" w:customStyle="1">
    <w:name w:val="Footnote Text Char"/>
    <w:basedOn w:val="DefaultParagraphFont"/>
    <w:link w:val="FootnoteText"/>
    <w:uiPriority w:val="99"/>
    <w:semiHidden/>
    <w:qFormat/>
    <w:rsid w:val="006e77dc"/>
    <w:rPr>
      <w:rFonts w:cs="Mangal"/>
      <w:szCs w:val="18"/>
    </w:rPr>
  </w:style>
  <w:style w:type="character" w:styleId="Endnotereference">
    <w:name w:val="endnote reference"/>
    <w:basedOn w:val="DefaultParagraphFont"/>
    <w:uiPriority w:val="99"/>
    <w:semiHidden/>
    <w:unhideWhenUsed/>
    <w:qFormat/>
    <w:rsid w:val="006e77dc"/>
    <w:rPr>
      <w:vertAlign w:val="superscript"/>
    </w:rPr>
  </w:style>
  <w:style w:type="character" w:styleId="BalloonTextChar" w:customStyle="1">
    <w:name w:val="Balloon Text Char"/>
    <w:basedOn w:val="DefaultParagraphFont"/>
    <w:link w:val="BalloonText"/>
    <w:uiPriority w:val="99"/>
    <w:semiHidden/>
    <w:qFormat/>
    <w:rsid w:val="006d13e2"/>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6d13e2"/>
    <w:rPr>
      <w:sz w:val="18"/>
      <w:szCs w:val="18"/>
    </w:rPr>
  </w:style>
  <w:style w:type="character" w:styleId="CommentTextChar" w:customStyle="1">
    <w:name w:val="Comment Text Char"/>
    <w:basedOn w:val="DefaultParagraphFont"/>
    <w:link w:val="CommentText"/>
    <w:qFormat/>
    <w:rsid w:val="006d13e2"/>
    <w:rPr>
      <w:sz w:val="24"/>
    </w:rPr>
  </w:style>
  <w:style w:type="character" w:styleId="CommentSubjectChar" w:customStyle="1">
    <w:name w:val="Comment Subject Char"/>
    <w:basedOn w:val="CommentTextChar"/>
    <w:link w:val="CommentSubject"/>
    <w:uiPriority w:val="99"/>
    <w:semiHidden/>
    <w:qFormat/>
    <w:rsid w:val="006d13e2"/>
    <w:rPr>
      <w:b/>
      <w:bCs/>
      <w:sz w:val="24"/>
      <w:szCs w:val="20"/>
    </w:rPr>
  </w:style>
  <w:style w:type="character" w:styleId="InternetLink1">
    <w:name w:val="Internet Link"/>
    <w:basedOn w:val="DefaultParagraphFont"/>
    <w:uiPriority w:val="99"/>
    <w:semiHidden/>
    <w:unhideWhenUsed/>
    <w:rsid w:val="00715faf"/>
    <w:rPr>
      <w:color w:val="0563C1" w:themeColor="hyperlink"/>
      <w:u w:val="single"/>
    </w:rPr>
  </w:style>
  <w:style w:type="character" w:styleId="EndnoteCharacters" w:customStyle="1">
    <w:name w:val="Endnote Characters"/>
    <w:qFormat/>
    <w:rsid w:val="00815d03"/>
    <w:rPr/>
  </w:style>
  <w:style w:type="character" w:styleId="EndnoteAnchor1" w:customStyle="1">
    <w:name w:val="Endnote Anchor"/>
    <w:rsid w:val="00815d03"/>
    <w:rPr>
      <w:vertAlign w:val="superscript"/>
    </w:rPr>
  </w:style>
  <w:style w:type="character" w:styleId="FootnoteAnchor1" w:customStyle="1">
    <w:name w:val="Footnote Anchor"/>
    <w:rsid w:val="00815d03"/>
    <w:rPr>
      <w:vertAlign w:val="superscript"/>
    </w:rPr>
  </w:style>
  <w:style w:type="character" w:styleId="Abbr" w:customStyle="1">
    <w:name w:val="abbr"/>
    <w:uiPriority w:val="1"/>
    <w:qFormat/>
    <w:rsid w:val="00715faf"/>
    <w:rPr>
      <w:color w:val="3366FF"/>
    </w:rPr>
  </w:style>
  <w:style w:type="character" w:styleId="Ac" w:customStyle="1">
    <w:name w:val="ac"/>
    <w:uiPriority w:val="1"/>
    <w:qFormat/>
    <w:rsid w:val="00715faf"/>
    <w:rPr>
      <w:caps/>
      <w:color w:val="943634"/>
    </w:rPr>
  </w:style>
  <w:style w:type="character" w:styleId="B" w:customStyle="1">
    <w:name w:val="b"/>
    <w:uiPriority w:val="1"/>
    <w:qFormat/>
    <w:rsid w:val="00715faf"/>
    <w:rPr>
      <w:b/>
      <w:color w:val="FF00FF"/>
      <w:sz w:val="24"/>
      <w:szCs w:val="24"/>
    </w:rPr>
  </w:style>
  <w:style w:type="character" w:styleId="Bi" w:customStyle="1">
    <w:name w:val="bi"/>
    <w:uiPriority w:val="1"/>
    <w:qFormat/>
    <w:rsid w:val="00715faf"/>
    <w:rPr>
      <w:b/>
      <w:i/>
      <w:color w:val="FF6600"/>
    </w:rPr>
  </w:style>
  <w:style w:type="character" w:styleId="Bu" w:customStyle="1">
    <w:name w:val="bu"/>
    <w:uiPriority w:val="1"/>
    <w:qFormat/>
    <w:rsid w:val="00715faf"/>
    <w:rPr>
      <w:color w:val="8B008B"/>
    </w:rPr>
  </w:style>
  <w:style w:type="character" w:styleId="Bxhn" w:customStyle="1">
    <w:name w:val="bxhn"/>
    <w:uiPriority w:val="1"/>
    <w:qFormat/>
    <w:rsid w:val="00715faf"/>
    <w:rPr>
      <w:color w:val="8B008B"/>
    </w:rPr>
  </w:style>
  <w:style w:type="character" w:styleId="Ccust1" w:customStyle="1">
    <w:name w:val="ccust1"/>
    <w:uiPriority w:val="1"/>
    <w:qFormat/>
    <w:rsid w:val="00715faf"/>
    <w:rPr>
      <w:color w:val="31849B"/>
    </w:rPr>
  </w:style>
  <w:style w:type="character" w:styleId="Ccust2" w:customStyle="1">
    <w:name w:val="ccust2"/>
    <w:uiPriority w:val="1"/>
    <w:qFormat/>
    <w:rsid w:val="00715faf"/>
    <w:rPr>
      <w:color w:val="5F497A"/>
    </w:rPr>
  </w:style>
  <w:style w:type="character" w:styleId="Ccust3" w:customStyle="1">
    <w:name w:val="ccust3"/>
    <w:uiPriority w:val="1"/>
    <w:qFormat/>
    <w:rsid w:val="00715faf"/>
    <w:rPr>
      <w:color w:val="E36C0A"/>
    </w:rPr>
  </w:style>
  <w:style w:type="character" w:styleId="Chemb" w:customStyle="1">
    <w:name w:val="chemb"/>
    <w:uiPriority w:val="1"/>
    <w:qFormat/>
    <w:rsid w:val="00715faf"/>
    <w:rPr>
      <w:color w:val="800000"/>
    </w:rPr>
  </w:style>
  <w:style w:type="character" w:styleId="Code" w:customStyle="1">
    <w:name w:val="code"/>
    <w:uiPriority w:val="1"/>
    <w:qFormat/>
    <w:rsid w:val="00715faf"/>
    <w:rPr>
      <w:rFonts w:ascii="Courier" w:hAnsi="Courier"/>
      <w:color w:val="0070C0"/>
      <w:lang w:val="en-US" w:eastAsia="ja-JP"/>
    </w:rPr>
  </w:style>
  <w:style w:type="character" w:styleId="Codeb" w:customStyle="1">
    <w:name w:val="code-b"/>
    <w:uiPriority w:val="1"/>
    <w:qFormat/>
    <w:rsid w:val="00715faf"/>
    <w:rPr>
      <w:rFonts w:ascii="Courier" w:hAnsi="Courier"/>
      <w:b/>
      <w:color w:val="0070C0"/>
      <w:lang w:val="en-US" w:eastAsia="ja-JP"/>
    </w:rPr>
  </w:style>
  <w:style w:type="character" w:styleId="Codebi" w:customStyle="1">
    <w:name w:val="code-bi"/>
    <w:uiPriority w:val="1"/>
    <w:qFormat/>
    <w:rsid w:val="00715faf"/>
    <w:rPr>
      <w:rFonts w:ascii="Courier" w:hAnsi="Courier"/>
      <w:b/>
      <w:i/>
      <w:color w:val="0070C0"/>
      <w:lang w:val="en-US" w:eastAsia="ja-JP"/>
    </w:rPr>
  </w:style>
  <w:style w:type="character" w:styleId="Codei" w:customStyle="1">
    <w:name w:val="code-i"/>
    <w:uiPriority w:val="1"/>
    <w:qFormat/>
    <w:rsid w:val="00715faf"/>
    <w:rPr>
      <w:rFonts w:ascii="Courier" w:hAnsi="Courier"/>
      <w:i/>
      <w:color w:val="0070C0"/>
      <w:lang w:val="en-US" w:eastAsia="ja-JP"/>
    </w:rPr>
  </w:style>
  <w:style w:type="character" w:styleId="Dcrit" w:customStyle="1">
    <w:name w:val="dcrit"/>
    <w:uiPriority w:val="1"/>
    <w:qFormat/>
    <w:rsid w:val="00715faf"/>
    <w:rPr>
      <w:color w:val="948A54"/>
    </w:rPr>
  </w:style>
  <w:style w:type="character" w:styleId="Dcritb" w:customStyle="1">
    <w:name w:val="dcrit-b"/>
    <w:uiPriority w:val="1"/>
    <w:qFormat/>
    <w:rsid w:val="00715faf"/>
    <w:rPr>
      <w:rFonts w:eastAsia="MS Mincho"/>
      <w:b/>
      <w:color w:val="948A54"/>
    </w:rPr>
  </w:style>
  <w:style w:type="character" w:styleId="Dcritbi" w:customStyle="1">
    <w:name w:val="dcrit-bi"/>
    <w:uiPriority w:val="1"/>
    <w:qFormat/>
    <w:rsid w:val="00715faf"/>
    <w:rPr>
      <w:rFonts w:eastAsia="MS Mincho"/>
      <w:b/>
      <w:i/>
      <w:color w:val="948A54"/>
    </w:rPr>
  </w:style>
  <w:style w:type="character" w:styleId="Dcriti" w:customStyle="1">
    <w:name w:val="dcrit-i"/>
    <w:uiPriority w:val="1"/>
    <w:qFormat/>
    <w:rsid w:val="00715faf"/>
    <w:rPr>
      <w:rFonts w:eastAsia="MS Mincho"/>
      <w:i/>
      <w:color w:val="948A54"/>
    </w:rPr>
  </w:style>
  <w:style w:type="character" w:styleId="Dispk" w:customStyle="1">
    <w:name w:val="dispk"/>
    <w:uiPriority w:val="1"/>
    <w:qFormat/>
    <w:rsid w:val="00715faf"/>
    <w:rPr>
      <w:color w:val="C0504D"/>
    </w:rPr>
  </w:style>
  <w:style w:type="character" w:styleId="Ennum" w:customStyle="1">
    <w:name w:val="ennum"/>
    <w:uiPriority w:val="1"/>
    <w:qFormat/>
    <w:rsid w:val="00715faf"/>
    <w:rPr>
      <w:rFonts w:ascii="Times New Roman" w:hAnsi="Times New Roman"/>
      <w:color w:val="0000FF"/>
      <w:position w:val="0"/>
      <w:sz w:val="20"/>
      <w:vertAlign w:val="baseline"/>
    </w:rPr>
  </w:style>
  <w:style w:type="character" w:styleId="Enref" w:customStyle="1">
    <w:name w:val="enref"/>
    <w:uiPriority w:val="1"/>
    <w:qFormat/>
    <w:rsid w:val="00715faf"/>
    <w:rPr>
      <w:color w:val="0000FF"/>
      <w:vertAlign w:val="superscript"/>
    </w:rPr>
  </w:style>
  <w:style w:type="character" w:styleId="Exhn" w:customStyle="1">
    <w:name w:val="exhn"/>
    <w:uiPriority w:val="1"/>
    <w:qFormat/>
    <w:rsid w:val="00715faf"/>
    <w:rPr>
      <w:color w:val="8B008B"/>
    </w:rPr>
  </w:style>
  <w:style w:type="character" w:styleId="Fighn" w:customStyle="1">
    <w:name w:val="fighn"/>
    <w:uiPriority w:val="1"/>
    <w:qFormat/>
    <w:rsid w:val="00715faf"/>
    <w:rPr>
      <w:color w:val="800080"/>
    </w:rPr>
  </w:style>
  <w:style w:type="character" w:styleId="First" w:customStyle="1">
    <w:name w:val="first"/>
    <w:uiPriority w:val="1"/>
    <w:qFormat/>
    <w:rsid w:val="00715faf"/>
    <w:rPr>
      <w:color w:val="008000"/>
    </w:rPr>
  </w:style>
  <w:style w:type="character" w:styleId="Firsti" w:customStyle="1">
    <w:name w:val="first-i"/>
    <w:uiPriority w:val="1"/>
    <w:qFormat/>
    <w:rsid w:val="00715faf"/>
    <w:rPr>
      <w:i/>
      <w:color w:val="008000"/>
    </w:rPr>
  </w:style>
  <w:style w:type="character" w:styleId="Fnnum" w:customStyle="1">
    <w:name w:val="fnnum"/>
    <w:uiPriority w:val="1"/>
    <w:qFormat/>
    <w:rsid w:val="00715faf"/>
    <w:rPr>
      <w:rFonts w:ascii="Times New Roman" w:hAnsi="Times New Roman"/>
      <w:color w:val="00B050"/>
      <w:position w:val="0"/>
      <w:sz w:val="20"/>
      <w:vertAlign w:val="baseline"/>
    </w:rPr>
  </w:style>
  <w:style w:type="character" w:styleId="Fnref" w:customStyle="1">
    <w:name w:val="fnref"/>
    <w:uiPriority w:val="1"/>
    <w:qFormat/>
    <w:rsid w:val="00715faf"/>
    <w:rPr>
      <w:rFonts w:ascii="Times New Roman" w:hAnsi="Times New Roman"/>
      <w:color w:val="00B050"/>
      <w:vertAlign w:val="superscript"/>
    </w:rPr>
  </w:style>
  <w:style w:type="character" w:styleId="Frac" w:customStyle="1">
    <w:name w:val="frac"/>
    <w:uiPriority w:val="1"/>
    <w:qFormat/>
    <w:rsid w:val="00715faf"/>
    <w:rPr>
      <w:rFonts w:ascii="Arial" w:hAnsi="Arial"/>
      <w:color w:val="7030A0"/>
      <w:szCs w:val="24"/>
    </w:rPr>
  </w:style>
  <w:style w:type="character" w:styleId="Grc" w:customStyle="1">
    <w:name w:val="grc"/>
    <w:uiPriority w:val="1"/>
    <w:qFormat/>
    <w:rsid w:val="00715faf"/>
    <w:rPr>
      <w:color w:val="3366FF"/>
    </w:rPr>
  </w:style>
  <w:style w:type="character" w:styleId="Grcb" w:customStyle="1">
    <w:name w:val="grc-b"/>
    <w:uiPriority w:val="1"/>
    <w:qFormat/>
    <w:rsid w:val="00715faf"/>
    <w:rPr>
      <w:rFonts w:eastAsia="MS Mincho"/>
      <w:b/>
      <w:color w:val="3366FF"/>
    </w:rPr>
  </w:style>
  <w:style w:type="character" w:styleId="Grcbi" w:customStyle="1">
    <w:name w:val="grc-bi"/>
    <w:uiPriority w:val="1"/>
    <w:qFormat/>
    <w:rsid w:val="00715faf"/>
    <w:rPr>
      <w:rFonts w:eastAsia="MS Mincho"/>
      <w:b/>
      <w:i/>
      <w:color w:val="3366FF"/>
    </w:rPr>
  </w:style>
  <w:style w:type="character" w:styleId="Grci" w:customStyle="1">
    <w:name w:val="grc-i"/>
    <w:uiPriority w:val="1"/>
    <w:qFormat/>
    <w:rsid w:val="00715faf"/>
    <w:rPr>
      <w:rFonts w:ascii="Times New Roman" w:hAnsi="Times New Roman"/>
      <w:i/>
      <w:color w:val="3366FF"/>
      <w:szCs w:val="24"/>
    </w:rPr>
  </w:style>
  <w:style w:type="character" w:styleId="Grcu" w:customStyle="1">
    <w:name w:val="grc-u"/>
    <w:uiPriority w:val="1"/>
    <w:qFormat/>
    <w:rsid w:val="00715faf"/>
    <w:rPr>
      <w:rFonts w:eastAsia="MS Mincho"/>
      <w:color w:val="3366FF"/>
      <w:u w:val="single"/>
    </w:rPr>
  </w:style>
  <w:style w:type="character" w:styleId="Gt" w:customStyle="1">
    <w:name w:val="gt"/>
    <w:uiPriority w:val="1"/>
    <w:qFormat/>
    <w:rsid w:val="00715faf"/>
    <w:rPr>
      <w:color w:val="993300"/>
    </w:rPr>
  </w:style>
  <w:style w:type="character" w:styleId="Gti" w:customStyle="1">
    <w:name w:val="gt-i"/>
    <w:uiPriority w:val="1"/>
    <w:qFormat/>
    <w:rsid w:val="00715faf"/>
    <w:rPr>
      <w:rFonts w:eastAsia="MS Mincho"/>
      <w:i/>
      <w:color w:val="993300"/>
    </w:rPr>
  </w:style>
  <w:style w:type="character" w:styleId="Gtref" w:customStyle="1">
    <w:name w:val="gtref"/>
    <w:uiPriority w:val="1"/>
    <w:qFormat/>
    <w:rsid w:val="00715faf"/>
    <w:rPr>
      <w:rFonts w:eastAsia="MS Mincho"/>
      <w:color w:val="993300"/>
    </w:rPr>
  </w:style>
  <w:style w:type="character" w:styleId="Gtrefi" w:customStyle="1">
    <w:name w:val="gtref-i"/>
    <w:uiPriority w:val="1"/>
    <w:qFormat/>
    <w:rsid w:val="00715faf"/>
    <w:rPr>
      <w:rFonts w:eastAsia="MS Mincho"/>
      <w:i/>
      <w:color w:val="993300"/>
    </w:rPr>
  </w:style>
  <w:style w:type="character" w:styleId="Heb" w:customStyle="1">
    <w:name w:val="heb"/>
    <w:uiPriority w:val="1"/>
    <w:qFormat/>
    <w:rsid w:val="00715faf"/>
    <w:rPr>
      <w:color w:val="31849B"/>
    </w:rPr>
  </w:style>
  <w:style w:type="character" w:styleId="Hebb" w:customStyle="1">
    <w:name w:val="heb-b"/>
    <w:uiPriority w:val="1"/>
    <w:qFormat/>
    <w:rsid w:val="00715faf"/>
    <w:rPr>
      <w:b/>
      <w:color w:val="31849B"/>
    </w:rPr>
  </w:style>
  <w:style w:type="character" w:styleId="Hebbi" w:customStyle="1">
    <w:name w:val="heb-bi"/>
    <w:uiPriority w:val="1"/>
    <w:qFormat/>
    <w:rsid w:val="00715faf"/>
    <w:rPr>
      <w:b/>
      <w:i/>
      <w:color w:val="31849B"/>
    </w:rPr>
  </w:style>
  <w:style w:type="character" w:styleId="Hebi" w:customStyle="1">
    <w:name w:val="heb-i"/>
    <w:uiPriority w:val="1"/>
    <w:qFormat/>
    <w:rsid w:val="00715faf"/>
    <w:rPr>
      <w:i/>
      <w:color w:val="31849B"/>
    </w:rPr>
  </w:style>
  <w:style w:type="character" w:styleId="Hebu" w:customStyle="1">
    <w:name w:val="heb-u"/>
    <w:uiPriority w:val="1"/>
    <w:qFormat/>
    <w:rsid w:val="00715faf"/>
    <w:rPr>
      <w:rFonts w:eastAsia="MS Mincho"/>
      <w:i w:val="false"/>
      <w:color w:val="31849B"/>
      <w:u w:val="single"/>
    </w:rPr>
  </w:style>
  <w:style w:type="character" w:styleId="Hemb" w:customStyle="1">
    <w:name w:val="hemb"/>
    <w:uiPriority w:val="1"/>
    <w:qFormat/>
    <w:rsid w:val="00715faf"/>
    <w:rPr>
      <w:color w:val="FF6600"/>
    </w:rPr>
  </w:style>
  <w:style w:type="character" w:styleId="Hn" w:customStyle="1">
    <w:name w:val="hn"/>
    <w:uiPriority w:val="1"/>
    <w:qFormat/>
    <w:rsid w:val="00715faf"/>
    <w:rPr>
      <w:color w:val="8B008B"/>
    </w:rPr>
  </w:style>
  <w:style w:type="character" w:styleId="I" w:customStyle="1">
    <w:name w:val="i"/>
    <w:uiPriority w:val="1"/>
    <w:qFormat/>
    <w:rsid w:val="00715faf"/>
    <w:rPr>
      <w:i/>
      <w:color w:val="008000"/>
      <w:szCs w:val="24"/>
    </w:rPr>
  </w:style>
  <w:style w:type="character" w:styleId="Idx" w:customStyle="1">
    <w:name w:val="idx"/>
    <w:uiPriority w:val="1"/>
    <w:qFormat/>
    <w:rsid w:val="00715faf"/>
    <w:rPr>
      <w:color w:val="7030A0"/>
    </w:rPr>
  </w:style>
  <w:style w:type="character" w:styleId="Img" w:customStyle="1">
    <w:name w:val="img"/>
    <w:uiPriority w:val="1"/>
    <w:qFormat/>
    <w:rsid w:val="00715faf"/>
    <w:rPr>
      <w:rFonts w:ascii="Arial" w:hAnsi="Arial"/>
      <w:color w:val="FF0000"/>
    </w:rPr>
  </w:style>
  <w:style w:type="character" w:styleId="Iu" w:customStyle="1">
    <w:name w:val="iu"/>
    <w:uiPriority w:val="1"/>
    <w:qFormat/>
    <w:rsid w:val="00715faf"/>
    <w:rPr>
      <w:i/>
      <w:color w:val="215868"/>
      <w:szCs w:val="24"/>
      <w:u w:val="single"/>
    </w:rPr>
  </w:style>
  <w:style w:type="character" w:styleId="Lang" w:customStyle="1">
    <w:name w:val="lang"/>
    <w:uiPriority w:val="1"/>
    <w:qFormat/>
    <w:rsid w:val="00715faf"/>
    <w:rPr>
      <w:color w:val="808080"/>
    </w:rPr>
  </w:style>
  <w:style w:type="character" w:styleId="Langb" w:customStyle="1">
    <w:name w:val="lang-b"/>
    <w:uiPriority w:val="1"/>
    <w:qFormat/>
    <w:rsid w:val="00715faf"/>
    <w:rPr>
      <w:rFonts w:eastAsia="MS Mincho"/>
      <w:b/>
      <w:color w:val="808080"/>
    </w:rPr>
  </w:style>
  <w:style w:type="character" w:styleId="Langbi" w:customStyle="1">
    <w:name w:val="lang-bi"/>
    <w:uiPriority w:val="1"/>
    <w:qFormat/>
    <w:rsid w:val="00715faf"/>
    <w:rPr>
      <w:rFonts w:eastAsia="MS Mincho"/>
      <w:b/>
      <w:i/>
      <w:color w:val="808080"/>
    </w:rPr>
  </w:style>
  <w:style w:type="character" w:styleId="Langi" w:customStyle="1">
    <w:name w:val="lang-i"/>
    <w:uiPriority w:val="1"/>
    <w:qFormat/>
    <w:rsid w:val="00715faf"/>
    <w:rPr>
      <w:rFonts w:eastAsia="MS Mincho"/>
      <w:i/>
      <w:color w:val="808080"/>
    </w:rPr>
  </w:style>
  <w:style w:type="character" w:styleId="Page" w:customStyle="1">
    <w:name w:val="page"/>
    <w:uiPriority w:val="1"/>
    <w:qFormat/>
    <w:rsid w:val="00715faf"/>
    <w:rPr>
      <w:color w:val="5F497A"/>
    </w:rPr>
  </w:style>
  <w:style w:type="character" w:styleId="Pnum" w:customStyle="1">
    <w:name w:val="pnum"/>
    <w:uiPriority w:val="1"/>
    <w:qFormat/>
    <w:rsid w:val="00715faf"/>
    <w:rPr>
      <w:color w:val="FF6600"/>
    </w:rPr>
  </w:style>
  <w:style w:type="character" w:styleId="Red" w:customStyle="1">
    <w:name w:val="red"/>
    <w:uiPriority w:val="1"/>
    <w:qFormat/>
    <w:rsid w:val="00715faf"/>
    <w:rPr>
      <w:color w:val="FF0000"/>
    </w:rPr>
  </w:style>
  <w:style w:type="character" w:styleId="Redb" w:customStyle="1">
    <w:name w:val="red-b"/>
    <w:uiPriority w:val="1"/>
    <w:qFormat/>
    <w:rsid w:val="00715faf"/>
    <w:rPr>
      <w:b/>
      <w:color w:val="FF0000"/>
    </w:rPr>
  </w:style>
  <w:style w:type="character" w:styleId="Redbi" w:customStyle="1">
    <w:name w:val="red-bi"/>
    <w:uiPriority w:val="1"/>
    <w:qFormat/>
    <w:rsid w:val="00715faf"/>
    <w:rPr>
      <w:b/>
      <w:i/>
      <w:color w:val="FF0000"/>
    </w:rPr>
  </w:style>
  <w:style w:type="character" w:styleId="Redi" w:customStyle="1">
    <w:name w:val="red-i"/>
    <w:uiPriority w:val="1"/>
    <w:qFormat/>
    <w:rsid w:val="00715faf"/>
    <w:rPr>
      <w:i/>
      <w:color w:val="FF0000"/>
    </w:rPr>
  </w:style>
  <w:style w:type="character" w:styleId="Rediu" w:customStyle="1">
    <w:name w:val="red-iu"/>
    <w:uiPriority w:val="1"/>
    <w:qFormat/>
    <w:rsid w:val="00715faf"/>
    <w:rPr>
      <w:i/>
      <w:color w:val="FF0000"/>
      <w:u w:val="single"/>
    </w:rPr>
  </w:style>
  <w:style w:type="character" w:styleId="Redstrk" w:customStyle="1">
    <w:name w:val="red-strk"/>
    <w:uiPriority w:val="1"/>
    <w:qFormat/>
    <w:rsid w:val="00715faf"/>
    <w:rPr>
      <w:strike w:val="false"/>
      <w:dstrike w:val="false"/>
      <w:color w:val="FF0000"/>
    </w:rPr>
  </w:style>
  <w:style w:type="character" w:styleId="Redstrkb" w:customStyle="1">
    <w:name w:val="red-strk-b"/>
    <w:uiPriority w:val="1"/>
    <w:qFormat/>
    <w:rsid w:val="00715faf"/>
    <w:rPr>
      <w:b/>
      <w:bCs/>
      <w:strike w:val="false"/>
      <w:dstrike w:val="false"/>
      <w:color w:val="FF0000"/>
    </w:rPr>
  </w:style>
  <w:style w:type="character" w:styleId="Redstrkbi" w:customStyle="1">
    <w:name w:val="red-strk-bi"/>
    <w:uiPriority w:val="1"/>
    <w:qFormat/>
    <w:rsid w:val="00715faf"/>
    <w:rPr>
      <w:b/>
      <w:bCs/>
      <w:i/>
      <w:iCs/>
      <w:strike w:val="false"/>
      <w:dstrike w:val="false"/>
      <w:color w:val="FF0000"/>
    </w:rPr>
  </w:style>
  <w:style w:type="character" w:styleId="Redstrki" w:customStyle="1">
    <w:name w:val="red-strk-i"/>
    <w:uiPriority w:val="1"/>
    <w:qFormat/>
    <w:rsid w:val="00715faf"/>
    <w:rPr>
      <w:i/>
      <w:iCs/>
      <w:strike w:val="false"/>
      <w:dstrike w:val="false"/>
      <w:color w:val="FF0000"/>
    </w:rPr>
  </w:style>
  <w:style w:type="character" w:styleId="Redstrkiu" w:customStyle="1">
    <w:name w:val="red-strk-iu"/>
    <w:uiPriority w:val="1"/>
    <w:qFormat/>
    <w:rsid w:val="00715faf"/>
    <w:rPr>
      <w:i/>
      <w:iCs/>
      <w:strike w:val="false"/>
      <w:dstrike w:val="false"/>
      <w:color w:val="FF0000"/>
      <w:u w:val="single"/>
    </w:rPr>
  </w:style>
  <w:style w:type="character" w:styleId="Redstrku" w:customStyle="1">
    <w:name w:val="red-strk-u"/>
    <w:uiPriority w:val="1"/>
    <w:qFormat/>
    <w:rsid w:val="00715faf"/>
    <w:rPr>
      <w:strike w:val="false"/>
      <w:dstrike w:val="false"/>
      <w:color w:val="FF0000"/>
      <w:u w:val="single"/>
    </w:rPr>
  </w:style>
  <w:style w:type="character" w:styleId="Redu" w:customStyle="1">
    <w:name w:val="red-u"/>
    <w:uiPriority w:val="1"/>
    <w:qFormat/>
    <w:rsid w:val="00715faf"/>
    <w:rPr>
      <w:color w:val="FF0000"/>
      <w:u w:val="single"/>
    </w:rPr>
  </w:style>
  <w:style w:type="character" w:styleId="Sbhn" w:customStyle="1">
    <w:name w:val="sbhn"/>
    <w:uiPriority w:val="1"/>
    <w:qFormat/>
    <w:rsid w:val="00715faf"/>
    <w:rPr>
      <w:color w:val="8B008B"/>
    </w:rPr>
  </w:style>
  <w:style w:type="character" w:styleId="Sm" w:customStyle="1">
    <w:name w:val="sm"/>
    <w:uiPriority w:val="1"/>
    <w:qFormat/>
    <w:rsid w:val="00715faf"/>
    <w:rPr>
      <w:rFonts w:ascii="Times New Roman" w:hAnsi="Times New Roman"/>
      <w:smallCaps/>
      <w:color w:val="800000"/>
      <w:sz w:val="24"/>
      <w:szCs w:val="24"/>
    </w:rPr>
  </w:style>
  <w:style w:type="character" w:styleId="Smb" w:customStyle="1">
    <w:name w:val="sm-b"/>
    <w:uiPriority w:val="1"/>
    <w:qFormat/>
    <w:rsid w:val="00715faf"/>
    <w:rPr>
      <w:b/>
      <w:smallCaps/>
      <w:color w:val="800000"/>
    </w:rPr>
  </w:style>
  <w:style w:type="character" w:styleId="Smbi" w:customStyle="1">
    <w:name w:val="sm-bi"/>
    <w:uiPriority w:val="1"/>
    <w:qFormat/>
    <w:rsid w:val="00715faf"/>
    <w:rPr>
      <w:b/>
      <w:i/>
      <w:smallCaps/>
      <w:color w:val="800000"/>
      <w:u w:val="none"/>
    </w:rPr>
  </w:style>
  <w:style w:type="character" w:styleId="Smi" w:customStyle="1">
    <w:name w:val="sm-i"/>
    <w:uiPriority w:val="1"/>
    <w:qFormat/>
    <w:rsid w:val="00715faf"/>
    <w:rPr>
      <w:rFonts w:ascii="Times New Roman" w:hAnsi="Times New Roman"/>
      <w:i/>
      <w:smallCaps/>
      <w:color w:val="800000"/>
      <w:sz w:val="24"/>
      <w:szCs w:val="20"/>
    </w:rPr>
  </w:style>
  <w:style w:type="character" w:styleId="Strk" w:customStyle="1">
    <w:name w:val="strk"/>
    <w:uiPriority w:val="1"/>
    <w:qFormat/>
    <w:rsid w:val="00715faf"/>
    <w:rPr>
      <w:strike w:val="false"/>
      <w:dstrike w:val="false"/>
      <w:color w:val="C00000"/>
    </w:rPr>
  </w:style>
  <w:style w:type="character" w:styleId="Strkb" w:customStyle="1">
    <w:name w:val="strk-b"/>
    <w:uiPriority w:val="1"/>
    <w:qFormat/>
    <w:rsid w:val="00715faf"/>
    <w:rPr>
      <w:b/>
      <w:bCs/>
      <w:strike w:val="false"/>
      <w:dstrike w:val="false"/>
      <w:color w:val="00000A"/>
    </w:rPr>
  </w:style>
  <w:style w:type="character" w:styleId="Strkbi" w:customStyle="1">
    <w:name w:val="strk-bi"/>
    <w:uiPriority w:val="1"/>
    <w:qFormat/>
    <w:rsid w:val="00715faf"/>
    <w:rPr>
      <w:b/>
      <w:bCs/>
      <w:i/>
      <w:iCs/>
      <w:strike w:val="false"/>
      <w:dstrike w:val="false"/>
      <w:color w:val="00000A"/>
    </w:rPr>
  </w:style>
  <w:style w:type="character" w:styleId="Strki" w:customStyle="1">
    <w:name w:val="strk-i"/>
    <w:uiPriority w:val="1"/>
    <w:qFormat/>
    <w:rsid w:val="00715faf"/>
    <w:rPr>
      <w:i/>
      <w:strike w:val="false"/>
      <w:dstrike w:val="false"/>
      <w:color w:val="00000A"/>
    </w:rPr>
  </w:style>
  <w:style w:type="character" w:styleId="Sub" w:customStyle="1">
    <w:name w:val="sub"/>
    <w:uiPriority w:val="1"/>
    <w:qFormat/>
    <w:rsid w:val="00715faf"/>
    <w:rPr>
      <w:color w:val="800080"/>
      <w:sz w:val="24"/>
      <w:szCs w:val="24"/>
      <w:vertAlign w:val="subscript"/>
    </w:rPr>
  </w:style>
  <w:style w:type="character" w:styleId="Subb" w:customStyle="1">
    <w:name w:val="sub-b"/>
    <w:uiPriority w:val="1"/>
    <w:qFormat/>
    <w:rsid w:val="00715faf"/>
    <w:rPr>
      <w:b/>
      <w:color w:val="FF00FF"/>
      <w:sz w:val="24"/>
      <w:szCs w:val="24"/>
      <w:vertAlign w:val="subscript"/>
    </w:rPr>
  </w:style>
  <w:style w:type="character" w:styleId="Subbi" w:customStyle="1">
    <w:name w:val="sub-bi"/>
    <w:uiPriority w:val="1"/>
    <w:qFormat/>
    <w:rsid w:val="00715faf"/>
    <w:rPr>
      <w:b/>
      <w:i/>
      <w:color w:val="F79646"/>
      <w:sz w:val="24"/>
      <w:szCs w:val="24"/>
      <w:vertAlign w:val="subscript"/>
    </w:rPr>
  </w:style>
  <w:style w:type="character" w:styleId="Subi" w:customStyle="1">
    <w:name w:val="sub-i"/>
    <w:uiPriority w:val="1"/>
    <w:qFormat/>
    <w:rsid w:val="00715faf"/>
    <w:rPr>
      <w:i/>
      <w:color w:val="008000"/>
      <w:sz w:val="24"/>
      <w:szCs w:val="24"/>
      <w:vertAlign w:val="subscript"/>
    </w:rPr>
  </w:style>
  <w:style w:type="character" w:styleId="Sup" w:customStyle="1">
    <w:name w:val="sup"/>
    <w:uiPriority w:val="1"/>
    <w:qFormat/>
    <w:rsid w:val="00715faf"/>
    <w:rPr>
      <w:color w:val="800080"/>
      <w:sz w:val="24"/>
      <w:szCs w:val="24"/>
      <w:vertAlign w:val="superscript"/>
    </w:rPr>
  </w:style>
  <w:style w:type="character" w:styleId="Supb" w:customStyle="1">
    <w:name w:val="sup-b"/>
    <w:uiPriority w:val="1"/>
    <w:qFormat/>
    <w:rsid w:val="00715faf"/>
    <w:rPr>
      <w:b/>
      <w:color w:val="FF00FF"/>
      <w:sz w:val="24"/>
      <w:szCs w:val="24"/>
      <w:vertAlign w:val="superscript"/>
    </w:rPr>
  </w:style>
  <w:style w:type="character" w:styleId="Supbi" w:customStyle="1">
    <w:name w:val="sup-bi"/>
    <w:uiPriority w:val="1"/>
    <w:qFormat/>
    <w:rsid w:val="00715faf"/>
    <w:rPr>
      <w:b/>
      <w:bCs/>
      <w:i/>
      <w:color w:val="F79646"/>
      <w:sz w:val="24"/>
      <w:szCs w:val="24"/>
      <w:vertAlign w:val="superscript"/>
    </w:rPr>
  </w:style>
  <w:style w:type="character" w:styleId="Supi" w:customStyle="1">
    <w:name w:val="sup-i"/>
    <w:uiPriority w:val="1"/>
    <w:qFormat/>
    <w:rsid w:val="00715faf"/>
    <w:rPr>
      <w:i/>
      <w:color w:val="008000"/>
      <w:sz w:val="24"/>
      <w:szCs w:val="24"/>
      <w:vertAlign w:val="superscript"/>
    </w:rPr>
  </w:style>
  <w:style w:type="character" w:styleId="Symb" w:customStyle="1">
    <w:name w:val="symb"/>
    <w:uiPriority w:val="1"/>
    <w:qFormat/>
    <w:rsid w:val="00715faf"/>
    <w:rPr>
      <w:rFonts w:ascii="Symbol" w:hAnsi="Symbol"/>
      <w:color w:val="FFC000"/>
    </w:rPr>
  </w:style>
  <w:style w:type="character" w:styleId="Symbb" w:customStyle="1">
    <w:name w:val="symb-b"/>
    <w:uiPriority w:val="1"/>
    <w:qFormat/>
    <w:rsid w:val="00715faf"/>
    <w:rPr>
      <w:rFonts w:ascii="Symbol" w:hAnsi="Symbol"/>
      <w:b/>
      <w:color w:val="FF00FF"/>
    </w:rPr>
  </w:style>
  <w:style w:type="character" w:styleId="Symbi" w:customStyle="1">
    <w:name w:val="symb-i"/>
    <w:uiPriority w:val="1"/>
    <w:qFormat/>
    <w:rsid w:val="00715faf"/>
    <w:rPr>
      <w:rFonts w:ascii="Symbol" w:hAnsi="Symbol"/>
      <w:i/>
      <w:color w:val="008000"/>
    </w:rPr>
  </w:style>
  <w:style w:type="character" w:styleId="Taxclass" w:customStyle="1">
    <w:name w:val="taxclass"/>
    <w:uiPriority w:val="1"/>
    <w:qFormat/>
    <w:rsid w:val="00715faf"/>
    <w:rPr>
      <w:rFonts w:ascii="Arial" w:hAnsi="Arial" w:eastAsia="MS Mincho"/>
      <w:color w:val="93A03C"/>
    </w:rPr>
  </w:style>
  <w:style w:type="character" w:styleId="Taxfamily" w:customStyle="1">
    <w:name w:val="taxfamily"/>
    <w:uiPriority w:val="1"/>
    <w:qFormat/>
    <w:rsid w:val="00715faf"/>
    <w:rPr>
      <w:rFonts w:ascii="Arial" w:hAnsi="Arial" w:eastAsia="MS Mincho"/>
      <w:color w:val="CBBE4B"/>
    </w:rPr>
  </w:style>
  <w:style w:type="character" w:styleId="Taxgenus" w:customStyle="1">
    <w:name w:val="taxgenus"/>
    <w:uiPriority w:val="1"/>
    <w:qFormat/>
    <w:rsid w:val="00715faf"/>
    <w:rPr>
      <w:rFonts w:ascii="Arial" w:hAnsi="Arial" w:eastAsia="MS Mincho"/>
      <w:color w:val="CEA451"/>
    </w:rPr>
  </w:style>
  <w:style w:type="character" w:styleId="Taxkingdom" w:customStyle="1">
    <w:name w:val="taxkingdom"/>
    <w:uiPriority w:val="1"/>
    <w:qFormat/>
    <w:rsid w:val="00715faf"/>
    <w:rPr>
      <w:rFonts w:ascii="Arial" w:hAnsi="Arial" w:eastAsia="MS Mincho"/>
      <w:color w:val="4F6228"/>
    </w:rPr>
  </w:style>
  <w:style w:type="character" w:styleId="Taxorder" w:customStyle="1">
    <w:name w:val="taxorder"/>
    <w:uiPriority w:val="1"/>
    <w:qFormat/>
    <w:rsid w:val="00715faf"/>
    <w:rPr>
      <w:rFonts w:ascii="Arial" w:hAnsi="Arial" w:eastAsia="MS Mincho"/>
      <w:color w:val="D1D55D"/>
    </w:rPr>
  </w:style>
  <w:style w:type="character" w:styleId="Taxphylum" w:customStyle="1">
    <w:name w:val="taxphylum"/>
    <w:uiPriority w:val="1"/>
    <w:qFormat/>
    <w:rsid w:val="00715faf"/>
    <w:rPr>
      <w:rFonts w:ascii="Arial" w:hAnsi="Arial" w:eastAsia="MS Mincho"/>
      <w:color w:val="76923C"/>
    </w:rPr>
  </w:style>
  <w:style w:type="character" w:styleId="Taxspecies" w:customStyle="1">
    <w:name w:val="taxspecies"/>
    <w:uiPriority w:val="1"/>
    <w:qFormat/>
    <w:rsid w:val="00715faf"/>
    <w:rPr>
      <w:rFonts w:ascii="Arial" w:hAnsi="Arial" w:eastAsia="MS Mincho"/>
      <w:color w:val="BA7336"/>
    </w:rPr>
  </w:style>
  <w:style w:type="character" w:styleId="Tel" w:customStyle="1">
    <w:name w:val="tel"/>
    <w:uiPriority w:val="1"/>
    <w:qFormat/>
    <w:rsid w:val="00715faf"/>
    <w:rPr>
      <w:rFonts w:ascii="Courier New" w:hAnsi="Courier New"/>
      <w:b/>
      <w:bCs/>
      <w:i w:val="false"/>
      <w:iCs w:val="false"/>
      <w:color w:val="E36C0A"/>
    </w:rPr>
  </w:style>
  <w:style w:type="character" w:styleId="Tetr" w:customStyle="1">
    <w:name w:val="tetr"/>
    <w:uiPriority w:val="1"/>
    <w:qFormat/>
    <w:rsid w:val="00715faf"/>
    <w:rPr>
      <w:rFonts w:ascii="Times" w:hAnsi="Times"/>
      <w:smallCaps/>
      <w:color w:val="7030A0"/>
      <w:sz w:val="20"/>
      <w:szCs w:val="20"/>
    </w:rPr>
  </w:style>
  <w:style w:type="character" w:styleId="Tetrb" w:customStyle="1">
    <w:name w:val="tetr-b"/>
    <w:uiPriority w:val="1"/>
    <w:qFormat/>
    <w:rsid w:val="00715faf"/>
    <w:rPr>
      <w:rFonts w:ascii="Times" w:hAnsi="Times"/>
      <w:b/>
      <w:smallCaps/>
      <w:color w:val="7030A0"/>
      <w:sz w:val="20"/>
      <w:szCs w:val="20"/>
    </w:rPr>
  </w:style>
  <w:style w:type="character" w:styleId="Tetrbi" w:customStyle="1">
    <w:name w:val="tetr-bi"/>
    <w:uiPriority w:val="1"/>
    <w:qFormat/>
    <w:rsid w:val="00715faf"/>
    <w:rPr>
      <w:color w:val="8B008B"/>
    </w:rPr>
  </w:style>
  <w:style w:type="character" w:styleId="Tetri" w:customStyle="1">
    <w:name w:val="tetr-i"/>
    <w:uiPriority w:val="1"/>
    <w:qFormat/>
    <w:rsid w:val="00715faf"/>
    <w:rPr>
      <w:rFonts w:ascii="Times" w:hAnsi="Times"/>
      <w:i/>
      <w:smallCaps/>
      <w:color w:val="7030A0"/>
      <w:sz w:val="20"/>
      <w:szCs w:val="20"/>
    </w:rPr>
  </w:style>
  <w:style w:type="character" w:styleId="Tgrc" w:customStyle="1">
    <w:name w:val="tgrc"/>
    <w:uiPriority w:val="1"/>
    <w:qFormat/>
    <w:rsid w:val="00715faf"/>
    <w:rPr>
      <w:color w:val="FFCC00"/>
      <w:sz w:val="24"/>
      <w:szCs w:val="24"/>
    </w:rPr>
  </w:style>
  <w:style w:type="character" w:styleId="Tgrcb" w:customStyle="1">
    <w:name w:val="tgrc-b"/>
    <w:uiPriority w:val="1"/>
    <w:qFormat/>
    <w:rsid w:val="00715faf"/>
    <w:rPr>
      <w:rFonts w:eastAsia="MS Mincho"/>
      <w:b/>
      <w:color w:val="FFCC00"/>
      <w:sz w:val="24"/>
      <w:szCs w:val="24"/>
    </w:rPr>
  </w:style>
  <w:style w:type="character" w:styleId="Tgrcbi" w:customStyle="1">
    <w:name w:val="tgrc-bi"/>
    <w:uiPriority w:val="1"/>
    <w:qFormat/>
    <w:rsid w:val="00715faf"/>
    <w:rPr>
      <w:rFonts w:eastAsia="MS Mincho"/>
      <w:b/>
      <w:i/>
      <w:color w:val="FFCC00"/>
      <w:sz w:val="24"/>
      <w:szCs w:val="24"/>
    </w:rPr>
  </w:style>
  <w:style w:type="character" w:styleId="Tgrci" w:customStyle="1">
    <w:name w:val="tgrc-i"/>
    <w:uiPriority w:val="1"/>
    <w:qFormat/>
    <w:rsid w:val="00715faf"/>
    <w:rPr>
      <w:rFonts w:eastAsia="MS Mincho"/>
      <w:b w:val="false"/>
      <w:i/>
      <w:color w:val="FFCC00"/>
      <w:sz w:val="24"/>
      <w:szCs w:val="24"/>
    </w:rPr>
  </w:style>
  <w:style w:type="character" w:styleId="Theb" w:customStyle="1">
    <w:name w:val="theb"/>
    <w:uiPriority w:val="1"/>
    <w:qFormat/>
    <w:rsid w:val="00715faf"/>
    <w:rPr>
      <w:color w:val="993366"/>
    </w:rPr>
  </w:style>
  <w:style w:type="character" w:styleId="Thebi" w:customStyle="1">
    <w:name w:val="theb-i"/>
    <w:uiPriority w:val="1"/>
    <w:qFormat/>
    <w:rsid w:val="00715faf"/>
    <w:rPr>
      <w:rFonts w:eastAsia="MS Mincho"/>
      <w:i/>
      <w:color w:val="993366"/>
    </w:rPr>
  </w:style>
  <w:style w:type="character" w:styleId="Thn" w:customStyle="1">
    <w:name w:val="thn"/>
    <w:uiPriority w:val="1"/>
    <w:qFormat/>
    <w:rsid w:val="00715faf"/>
    <w:rPr>
      <w:color w:val="800080"/>
    </w:rPr>
  </w:style>
  <w:style w:type="character" w:styleId="Trh" w:customStyle="1">
    <w:name w:val="trh"/>
    <w:uiPriority w:val="1"/>
    <w:qFormat/>
    <w:rsid w:val="00715faf"/>
    <w:rPr>
      <w:rFonts w:eastAsia="MS Mincho"/>
      <w:b/>
      <w:color w:val="0070C0"/>
    </w:rPr>
  </w:style>
  <w:style w:type="character" w:styleId="Trhi" w:customStyle="1">
    <w:name w:val="trh-i"/>
    <w:uiPriority w:val="1"/>
    <w:qFormat/>
    <w:rsid w:val="00715faf"/>
    <w:rPr>
      <w:rFonts w:eastAsia="MS Mincho"/>
      <w:b/>
      <w:i/>
      <w:color w:val="008000"/>
    </w:rPr>
  </w:style>
  <w:style w:type="character" w:styleId="U" w:customStyle="1">
    <w:name w:val="u"/>
    <w:uiPriority w:val="1"/>
    <w:qFormat/>
    <w:rsid w:val="00715faf"/>
    <w:rPr>
      <w:color w:val="4BACC6"/>
      <w:u w:val="single"/>
    </w:rPr>
  </w:style>
  <w:style w:type="character" w:styleId="Url" w:customStyle="1">
    <w:name w:val="url"/>
    <w:uiPriority w:val="1"/>
    <w:qFormat/>
    <w:rsid w:val="00715faf"/>
    <w:rPr>
      <w:color w:val="99CCFF"/>
    </w:rPr>
  </w:style>
  <w:style w:type="character" w:styleId="Urlb" w:customStyle="1">
    <w:name w:val="url-b"/>
    <w:uiPriority w:val="1"/>
    <w:qFormat/>
    <w:rsid w:val="00715faf"/>
    <w:rPr>
      <w:b/>
      <w:color w:val="8DB3E2"/>
    </w:rPr>
  </w:style>
  <w:style w:type="character" w:styleId="Urlbi" w:customStyle="1">
    <w:name w:val="url-bi"/>
    <w:uiPriority w:val="1"/>
    <w:qFormat/>
    <w:rsid w:val="00715faf"/>
    <w:rPr>
      <w:b/>
      <w:i/>
      <w:color w:val="8DB3E2"/>
    </w:rPr>
  </w:style>
  <w:style w:type="character" w:styleId="Urli" w:customStyle="1">
    <w:name w:val="url-i"/>
    <w:uiPriority w:val="1"/>
    <w:qFormat/>
    <w:rsid w:val="00715faf"/>
    <w:rPr>
      <w:b w:val="false"/>
      <w:i/>
      <w:color w:val="8DB3E2"/>
    </w:rPr>
  </w:style>
  <w:style w:type="character" w:styleId="Ver" w:customStyle="1">
    <w:name w:val="ver"/>
    <w:uiPriority w:val="1"/>
    <w:qFormat/>
    <w:rsid w:val="00715faf"/>
    <w:rPr>
      <w:caps w:val="false"/>
      <w:smallCaps w:val="false"/>
      <w:color w:val="31849B"/>
      <w:vertAlign w:val="superscript"/>
    </w:rPr>
  </w:style>
  <w:style w:type="character" w:styleId="Verb" w:customStyle="1">
    <w:name w:val="ver-b"/>
    <w:uiPriority w:val="1"/>
    <w:qFormat/>
    <w:rsid w:val="00715faf"/>
    <w:rPr>
      <w:b/>
      <w:color w:val="8B008B"/>
    </w:rPr>
  </w:style>
  <w:style w:type="character" w:styleId="Xbk" w:customStyle="1">
    <w:name w:val="xbk"/>
    <w:uiPriority w:val="1"/>
    <w:qFormat/>
    <w:rsid w:val="00715faf"/>
    <w:rPr>
      <w:color w:val="5F497A"/>
    </w:rPr>
  </w:style>
  <w:style w:type="character" w:styleId="Xref" w:customStyle="1">
    <w:name w:val="xref"/>
    <w:uiPriority w:val="1"/>
    <w:qFormat/>
    <w:rsid w:val="00715faf"/>
    <w:rPr>
      <w:color w:val="FF6600"/>
    </w:rPr>
  </w:style>
  <w:style w:type="character" w:styleId="Xrefi" w:customStyle="1">
    <w:name w:val="xref-i"/>
    <w:uiPriority w:val="1"/>
    <w:qFormat/>
    <w:rsid w:val="00715faf"/>
    <w:rPr>
      <w:rFonts w:eastAsia="MS Mincho"/>
      <w:i/>
      <w:color w:val="FF6600"/>
    </w:rPr>
  </w:style>
  <w:style w:type="character" w:styleId="ListLabel2">
    <w:name w:val="ListLabel 2"/>
    <w:qFormat/>
    <w:rPr>
      <w:rFonts w:cs="Courier New"/>
    </w:rPr>
  </w:style>
  <w:style w:type="paragraph" w:styleId="Heading" w:customStyle="1">
    <w:name w:val="Heading"/>
    <w:basedOn w:val="Normal"/>
    <w:next w:val="TextBody"/>
    <w:qFormat/>
    <w:rsid w:val="00815d03"/>
    <w:pPr>
      <w:keepNext/>
      <w:widowControl w:val="false"/>
      <w:spacing w:before="240" w:after="120"/>
    </w:pPr>
    <w:rPr>
      <w:rFonts w:ascii="Liberation Sans" w:hAnsi="Liberation Sans" w:eastAsia="DejaVu Sans" w:cs="Liberation Sans"/>
      <w:sz w:val="28"/>
    </w:rPr>
  </w:style>
  <w:style w:type="paragraph" w:styleId="TextBody" w:customStyle="1">
    <w:name w:val="Text Body"/>
    <w:basedOn w:val="Normal"/>
    <w:rsid w:val="00815d03"/>
    <w:pPr>
      <w:spacing w:lineRule="auto" w:line="288" w:before="0" w:after="140"/>
    </w:pPr>
    <w:rPr/>
  </w:style>
  <w:style w:type="paragraph" w:styleId="List">
    <w:name w:val="List"/>
    <w:basedOn w:val="TextBody"/>
    <w:rsid w:val="00815d03"/>
    <w:pPr>
      <w:widowControl w:val="false"/>
    </w:pPr>
    <w:rPr>
      <w:rFonts w:eastAsia="DejaVu 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815d03"/>
    <w:pPr>
      <w:widowControl w:val="false"/>
    </w:pPr>
    <w:rPr>
      <w:rFonts w:eastAsia="DejaVu Sans"/>
    </w:rPr>
  </w:style>
  <w:style w:type="paragraph" w:styleId="Caption1">
    <w:name w:val="caption"/>
    <w:qFormat/>
    <w:rsid w:val="00815d03"/>
    <w:pPr>
      <w:widowControl w:val="false"/>
      <w:spacing w:before="0" w:after="120"/>
      <w:textAlignment w:val="baseline"/>
    </w:pPr>
    <w:rPr>
      <w:rFonts w:ascii="Liberation Serif" w:hAnsi="Liberation Serif" w:eastAsia="WenQuanYi Zen Hei" w:cs="DejaVu Sans"/>
      <w:i/>
      <w:color w:val="auto"/>
      <w:sz w:val="20"/>
      <w:szCs w:val="24"/>
      <w:lang w:val="en-US" w:eastAsia="zh-CN" w:bidi="hi-IN"/>
    </w:rPr>
  </w:style>
  <w:style w:type="paragraph" w:styleId="Standard" w:customStyle="1">
    <w:name w:val="Standard"/>
    <w:qFormat/>
    <w:rsid w:val="00815d03"/>
    <w:pPr>
      <w:widowControl/>
      <w:suppressAutoHyphens w:val="true"/>
      <w:bidi w:val="0"/>
      <w:spacing w:before="0" w:after="200"/>
      <w:jc w:val="left"/>
      <w:textAlignment w:val="baseline"/>
    </w:pPr>
    <w:rPr>
      <w:rFonts w:ascii="Cambria" w:hAnsi="Cambria" w:eastAsia="0" w:cs="Liberation Serif"/>
      <w:color w:val="000000"/>
      <w:sz w:val="24"/>
      <w:szCs w:val="24"/>
      <w:lang w:eastAsia="ar-SA" w:val="en-US" w:bidi="hi-IN"/>
    </w:rPr>
  </w:style>
  <w:style w:type="paragraph" w:styleId="Textbody1" w:customStyle="1">
    <w:name w:val="Text body"/>
    <w:basedOn w:val="Standard"/>
    <w:qFormat/>
    <w:rsid w:val="00815d03"/>
    <w:pPr>
      <w:spacing w:before="180" w:after="180"/>
    </w:pPr>
    <w:rPr/>
  </w:style>
  <w:style w:type="paragraph" w:styleId="FirstParagraph" w:customStyle="1">
    <w:name w:val="First Paragraph"/>
    <w:basedOn w:val="Textbody1"/>
    <w:qFormat/>
    <w:rsid w:val="00815d03"/>
    <w:pPr/>
    <w:rPr/>
  </w:style>
  <w:style w:type="paragraph" w:styleId="Compact" w:customStyle="1">
    <w:name w:val="Compact"/>
    <w:basedOn w:val="Textbody1"/>
    <w:qFormat/>
    <w:rsid w:val="00815d03"/>
    <w:pPr>
      <w:spacing w:before="36" w:after="36"/>
    </w:pPr>
    <w:rPr/>
  </w:style>
  <w:style w:type="paragraph" w:styleId="Title">
    <w:name w:val="Title"/>
    <w:basedOn w:val="Standard"/>
    <w:qFormat/>
    <w:rsid w:val="00815d03"/>
    <w:pPr>
      <w:keepNext/>
      <w:keepLines/>
      <w:spacing w:before="480" w:after="240"/>
    </w:pPr>
    <w:rPr>
      <w:rFonts w:ascii="Calibri" w:hAnsi="Calibri" w:cs="Calibri"/>
      <w:b/>
      <w:color w:val="345A8A"/>
      <w:sz w:val="36"/>
    </w:rPr>
  </w:style>
  <w:style w:type="paragraph" w:styleId="Subtitle">
    <w:name w:val="Subtitle"/>
    <w:basedOn w:val="Title"/>
    <w:qFormat/>
    <w:rsid w:val="00815d03"/>
    <w:pPr>
      <w:spacing w:before="240" w:after="240"/>
    </w:pPr>
    <w:rPr>
      <w:sz w:val="30"/>
    </w:rPr>
  </w:style>
  <w:style w:type="paragraph" w:styleId="Author" w:customStyle="1">
    <w:name w:val="Author"/>
    <w:qFormat/>
    <w:rsid w:val="00815d03"/>
    <w:pPr>
      <w:keepNext/>
      <w:keepLines/>
      <w:widowControl/>
      <w:suppressAutoHyphens w:val="true"/>
      <w:bidi w:val="0"/>
      <w:spacing w:before="0" w:after="200"/>
      <w:jc w:val="left"/>
      <w:textAlignment w:val="baseline"/>
    </w:pPr>
    <w:rPr>
      <w:rFonts w:ascii="Cambria" w:hAnsi="Cambria" w:eastAsia="0" w:cs="Liberation Serif"/>
      <w:color w:val="000000"/>
      <w:sz w:val="24"/>
      <w:szCs w:val="24"/>
      <w:lang w:eastAsia="ar-SA" w:val="en-US" w:bidi="hi-IN"/>
    </w:rPr>
  </w:style>
  <w:style w:type="paragraph" w:styleId="Date">
    <w:name w:val="Date"/>
    <w:qFormat/>
    <w:rsid w:val="00815d03"/>
    <w:pPr>
      <w:keepNext/>
      <w:keepLines/>
      <w:widowControl/>
      <w:suppressAutoHyphens w:val="true"/>
      <w:bidi w:val="0"/>
      <w:spacing w:before="0" w:after="200"/>
      <w:jc w:val="left"/>
      <w:textAlignment w:val="baseline"/>
    </w:pPr>
    <w:rPr>
      <w:rFonts w:ascii="Cambria" w:hAnsi="Cambria" w:eastAsia="0" w:cs="Liberation Serif"/>
      <w:color w:val="000000"/>
      <w:sz w:val="24"/>
      <w:szCs w:val="24"/>
      <w:lang w:eastAsia="ar-SA" w:val="en-US" w:bidi="hi-IN"/>
    </w:rPr>
  </w:style>
  <w:style w:type="paragraph" w:styleId="Abstract" w:customStyle="1">
    <w:name w:val="Abstract"/>
    <w:basedOn w:val="Standard"/>
    <w:qFormat/>
    <w:rsid w:val="00815d03"/>
    <w:pPr>
      <w:keepNext/>
      <w:keepLines/>
      <w:spacing w:before="300" w:after="300"/>
    </w:pPr>
    <w:rPr>
      <w:sz w:val="20"/>
    </w:rPr>
  </w:style>
  <w:style w:type="paragraph" w:styleId="Bibliography">
    <w:name w:val="Bibliography"/>
    <w:basedOn w:val="Standard"/>
    <w:qFormat/>
    <w:rsid w:val="00815d03"/>
    <w:pPr/>
    <w:rPr/>
  </w:style>
  <w:style w:type="paragraph" w:styleId="BlockText">
    <w:name w:val="Block Text"/>
    <w:basedOn w:val="Textbody1"/>
    <w:qFormat/>
    <w:rsid w:val="00815d03"/>
    <w:pPr>
      <w:spacing w:before="100" w:after="100"/>
    </w:pPr>
    <w:rPr>
      <w:rFonts w:ascii="Calibri" w:hAnsi="Calibri" w:cs="Calibri"/>
      <w:b/>
      <w:sz w:val="20"/>
    </w:rPr>
  </w:style>
  <w:style w:type="paragraph" w:styleId="Footnote" w:customStyle="1">
    <w:name w:val="Footnote"/>
    <w:basedOn w:val="Standard"/>
    <w:rsid w:val="00815d03"/>
    <w:pPr>
      <w:snapToGrid w:val="false"/>
      <w:spacing w:lineRule="auto" w:line="360"/>
    </w:pPr>
    <w:rPr>
      <w:rFonts w:ascii="Times New Roman" w:hAnsi="Times New Roman" w:eastAsia="Times New Roman" w:cs="Times New Roman"/>
    </w:rPr>
  </w:style>
  <w:style w:type="paragraph" w:styleId="DefinitionTerm" w:customStyle="1">
    <w:name w:val="Definition Term"/>
    <w:basedOn w:val="Standard"/>
    <w:qFormat/>
    <w:rsid w:val="00815d03"/>
    <w:pPr>
      <w:keepNext/>
      <w:keepLines/>
      <w:spacing w:before="0" w:after="0"/>
    </w:pPr>
    <w:rPr>
      <w:b/>
    </w:rPr>
  </w:style>
  <w:style w:type="paragraph" w:styleId="Definition" w:customStyle="1">
    <w:name w:val="Definition"/>
    <w:basedOn w:val="Standard"/>
    <w:qFormat/>
    <w:rsid w:val="00815d03"/>
    <w:pPr/>
    <w:rPr/>
  </w:style>
  <w:style w:type="paragraph" w:styleId="TableCaption" w:customStyle="1">
    <w:name w:val="Table Caption"/>
    <w:basedOn w:val="Caption1"/>
    <w:qFormat/>
    <w:rsid w:val="00815d03"/>
    <w:pPr>
      <w:keepNext/>
    </w:pPr>
    <w:rPr/>
  </w:style>
  <w:style w:type="paragraph" w:styleId="ImageCaption" w:customStyle="1">
    <w:name w:val="Image Caption"/>
    <w:basedOn w:val="Caption1"/>
    <w:qFormat/>
    <w:rsid w:val="00815d03"/>
    <w:pPr/>
    <w:rPr/>
  </w:style>
  <w:style w:type="paragraph" w:styleId="Figure" w:customStyle="1">
    <w:name w:val="Figure"/>
    <w:basedOn w:val="Standard"/>
    <w:qFormat/>
    <w:rsid w:val="00815d03"/>
    <w:pPr/>
    <w:rPr/>
  </w:style>
  <w:style w:type="paragraph" w:styleId="FigurewithCaption" w:customStyle="1">
    <w:name w:val="Figure with Caption"/>
    <w:basedOn w:val="Figure"/>
    <w:qFormat/>
    <w:rsid w:val="00815d03"/>
    <w:pPr>
      <w:keepNext/>
    </w:pPr>
    <w:rPr/>
  </w:style>
  <w:style w:type="paragraph" w:styleId="ContentsHeading" w:customStyle="1">
    <w:name w:val="Contents Heading"/>
    <w:basedOn w:val="Heading1"/>
    <w:rsid w:val="00815d03"/>
    <w:pPr>
      <w:spacing w:lineRule="auto" w:line="247" w:before="240" w:after="0"/>
    </w:pPr>
    <w:rPr>
      <w:b w:val="false"/>
      <w:color w:val="365F91"/>
    </w:rPr>
  </w:style>
  <w:style w:type="paragraph" w:styleId="SourceCode" w:customStyle="1">
    <w:name w:val="Source Code"/>
    <w:basedOn w:val="Standard"/>
    <w:qFormat/>
    <w:rsid w:val="00815d03"/>
    <w:pPr/>
    <w:rPr/>
  </w:style>
  <w:style w:type="paragraph" w:styleId="Quotations" w:customStyle="1">
    <w:name w:val="Quotations"/>
    <w:basedOn w:val="Standard"/>
    <w:qFormat/>
    <w:rsid w:val="00815d03"/>
    <w:pPr/>
    <w:rPr/>
  </w:style>
  <w:style w:type="paragraph" w:styleId="Endnote" w:customStyle="1">
    <w:name w:val="Endnote"/>
    <w:basedOn w:val="Standard"/>
    <w:rsid w:val="00815d03"/>
    <w:pPr/>
    <w:rPr/>
  </w:style>
  <w:style w:type="paragraph" w:styleId="Endnotetext">
    <w:name w:val="endnote text"/>
    <w:basedOn w:val="Normal"/>
    <w:link w:val="EndnoteTextChar"/>
    <w:uiPriority w:val="99"/>
    <w:semiHidden/>
    <w:unhideWhenUsed/>
    <w:qFormat/>
    <w:rsid w:val="006e77dc"/>
    <w:pPr/>
    <w:rPr>
      <w:rFonts w:cs="Mangal"/>
      <w:szCs w:val="18"/>
    </w:rPr>
  </w:style>
  <w:style w:type="paragraph" w:styleId="Footnotetext">
    <w:name w:val="footnote text"/>
    <w:basedOn w:val="Normal"/>
    <w:link w:val="FootnoteTextChar"/>
    <w:uiPriority w:val="99"/>
    <w:semiHidden/>
    <w:unhideWhenUsed/>
    <w:qFormat/>
    <w:rsid w:val="006e77dc"/>
    <w:pPr/>
    <w:rPr>
      <w:rFonts w:cs="Mangal"/>
      <w:szCs w:val="18"/>
    </w:rPr>
  </w:style>
  <w:style w:type="paragraph" w:styleId="BalloonText">
    <w:name w:val="Balloon Text"/>
    <w:basedOn w:val="Normal"/>
    <w:link w:val="BalloonTextChar"/>
    <w:uiPriority w:val="99"/>
    <w:semiHidden/>
    <w:unhideWhenUsed/>
    <w:qFormat/>
    <w:rsid w:val="006d13e2"/>
    <w:pPr/>
    <w:rPr>
      <w:rFonts w:ascii="Lucida Grande" w:hAnsi="Lucida Grande" w:cs="Lucida Grande"/>
      <w:sz w:val="18"/>
      <w:szCs w:val="18"/>
    </w:rPr>
  </w:style>
  <w:style w:type="paragraph" w:styleId="Annotationtext">
    <w:name w:val="annotation text"/>
    <w:basedOn w:val="Normal"/>
    <w:link w:val="CommentTextChar"/>
    <w:unhideWhenUsed/>
    <w:qFormat/>
    <w:rsid w:val="006d13e2"/>
    <w:pPr/>
    <w:rPr>
      <w:sz w:val="24"/>
    </w:rPr>
  </w:style>
  <w:style w:type="paragraph" w:styleId="Annotationsubject">
    <w:name w:val="annotation subject"/>
    <w:basedOn w:val="Annotationtext"/>
    <w:link w:val="CommentSubjectChar"/>
    <w:uiPriority w:val="99"/>
    <w:semiHidden/>
    <w:unhideWhenUsed/>
    <w:qFormat/>
    <w:rsid w:val="006d13e2"/>
    <w:pPr/>
    <w:rPr>
      <w:b/>
      <w:bCs/>
      <w:sz w:val="20"/>
      <w:szCs w:val="20"/>
    </w:rPr>
  </w:style>
  <w:style w:type="paragraph" w:styleId="Revision">
    <w:name w:val="Revision"/>
    <w:uiPriority w:val="99"/>
    <w:semiHidden/>
    <w:qFormat/>
    <w:rsid w:val="002550aa"/>
    <w:pPr>
      <w:widowControl/>
      <w:bidi w:val="0"/>
      <w:jc w:val="left"/>
      <w:textAlignment w:val="auto"/>
    </w:pPr>
    <w:rPr>
      <w:rFonts w:ascii="Liberation Serif" w:hAnsi="Liberation Serif" w:eastAsia="WenQuanYi Zen Hei" w:cs="DejaVu Sans"/>
      <w:color w:val="00000A"/>
      <w:sz w:val="20"/>
      <w:szCs w:val="24"/>
      <w:lang w:val="en-US" w:eastAsia="zh-CN" w:bidi="hi-IN"/>
    </w:rPr>
  </w:style>
  <w:style w:type="paragraph" w:styleId="Ah" w:customStyle="1">
    <w:name w:val="ah"/>
    <w:next w:val="Normal"/>
    <w:uiPriority w:val="1"/>
    <w:qFormat/>
    <w:rsid w:val="00715faf"/>
    <w:pPr>
      <w:widowControl/>
      <w:bidi w:val="0"/>
      <w:spacing w:before="360" w:after="60"/>
      <w:jc w:val="left"/>
      <w:textAlignment w:val="auto"/>
      <w:outlineLvl w:val="2"/>
    </w:pPr>
    <w:rPr>
      <w:rFonts w:ascii="Arial" w:hAnsi="Arial" w:eastAsia="Times New Roman" w:cs="Times New Roman"/>
      <w:color w:val="auto"/>
      <w:sz w:val="40"/>
      <w:szCs w:val="20"/>
      <w:lang w:eastAsia="en-US" w:bidi="ar-SA" w:val="en-US"/>
    </w:rPr>
  </w:style>
  <w:style w:type="paragraph" w:styleId="Ahaft" w:customStyle="1">
    <w:name w:val="ahaft"/>
    <w:basedOn w:val="Ah"/>
    <w:next w:val="Normal"/>
    <w:uiPriority w:val="1"/>
    <w:qFormat/>
    <w:rsid w:val="00715faf"/>
    <w:pPr>
      <w:spacing w:before="100" w:after="60"/>
    </w:pPr>
    <w:rPr/>
  </w:style>
  <w:style w:type="paragraph" w:styleId="Ans" w:customStyle="1">
    <w:name w:val="ans"/>
    <w:basedOn w:val="Normal"/>
    <w:uiPriority w:val="1"/>
    <w:qFormat/>
    <w:rsid w:val="00715faf"/>
    <w:pPr>
      <w:widowControl w:val="false"/>
      <w:suppressAutoHyphens w:val="false"/>
      <w:spacing w:lineRule="auto" w:line="360"/>
      <w:textAlignment w:val="auto"/>
    </w:pPr>
    <w:rPr>
      <w:rFonts w:ascii="Times New Roman" w:hAnsi="Times New Roman" w:eastAsia="Times New Roman" w:cs="Times New Roman"/>
      <w:color w:val="00000A"/>
      <w:sz w:val="24"/>
      <w:lang w:eastAsia="en-US" w:bidi="ar-SA"/>
    </w:rPr>
  </w:style>
  <w:style w:type="paragraph" w:styleId="Ansf" w:customStyle="1">
    <w:name w:val="ansf"/>
    <w:next w:val="Ans"/>
    <w:uiPriority w:val="1"/>
    <w:qFormat/>
    <w:rsid w:val="00715faf"/>
    <w:pPr>
      <w:widowControl/>
      <w:bidi w:val="0"/>
      <w:spacing w:lineRule="auto" w:line="480" w:before="100" w:after="0"/>
      <w:jc w:val="left"/>
      <w:textAlignment w:val="auto"/>
    </w:pPr>
    <w:rPr>
      <w:rFonts w:ascii="Times New Roman" w:hAnsi="Times New Roman" w:eastAsia="Times New Roman" w:cs="Times New Roman"/>
      <w:color w:val="auto"/>
      <w:sz w:val="24"/>
      <w:szCs w:val="24"/>
      <w:lang w:eastAsia="en-US" w:bidi="ar-SA" w:val="en-US"/>
    </w:rPr>
  </w:style>
  <w:style w:type="paragraph" w:styleId="Ard" w:customStyle="1">
    <w:name w:val="ard"/>
    <w:basedOn w:val="Normal"/>
    <w:uiPriority w:val="1"/>
    <w:qFormat/>
    <w:rsid w:val="00715faf"/>
    <w:pPr>
      <w:widowControl w:val="false"/>
      <w:suppressAutoHyphens w:val="false"/>
      <w:spacing w:lineRule="auto" w:line="360" w:before="480" w:after="0"/>
      <w:textAlignment w:val="auto"/>
    </w:pPr>
    <w:rPr>
      <w:rFonts w:ascii="Arial" w:hAnsi="Arial" w:eastAsia="Times New Roman" w:cs="Times New Roman"/>
      <w:color w:val="00000A"/>
      <w:sz w:val="24"/>
      <w:lang w:eastAsia="en-US" w:bidi="ar-SA"/>
    </w:rPr>
  </w:style>
  <w:style w:type="paragraph" w:styleId="Au" w:customStyle="1">
    <w:name w:val="au"/>
    <w:uiPriority w:val="1"/>
    <w:qFormat/>
    <w:rsid w:val="00715faf"/>
    <w:pPr>
      <w:widowControl/>
      <w:bidi w:val="0"/>
      <w:jc w:val="center"/>
      <w:textAlignment w:val="auto"/>
    </w:pPr>
    <w:rPr>
      <w:rFonts w:ascii="Times New Roman" w:hAnsi="Times New Roman" w:eastAsia="Times New Roman" w:cs="Times New Roman"/>
      <w:color w:val="auto"/>
      <w:sz w:val="44"/>
      <w:szCs w:val="20"/>
      <w:lang w:eastAsia="en-US" w:bidi="ar-SA" w:val="en-US"/>
    </w:rPr>
  </w:style>
  <w:style w:type="paragraph" w:styleId="Au1" w:customStyle="1">
    <w:name w:val="au1"/>
    <w:basedOn w:val="Au"/>
    <w:uiPriority w:val="1"/>
    <w:qFormat/>
    <w:rsid w:val="00715faf"/>
    <w:pPr/>
    <w:rPr>
      <w:sz w:val="40"/>
    </w:rPr>
  </w:style>
  <w:style w:type="paragraph" w:styleId="Aubio" w:customStyle="1">
    <w:name w:val="aubio"/>
    <w:uiPriority w:val="1"/>
    <w:qFormat/>
    <w:rsid w:val="00715faf"/>
    <w:pPr>
      <w:widowControl/>
      <w:bidi w:val="0"/>
      <w:ind w:firstLine="720"/>
      <w:jc w:val="left"/>
      <w:textAlignment w:val="auto"/>
    </w:pPr>
    <w:rPr>
      <w:rFonts w:ascii="Arial" w:hAnsi="Arial" w:eastAsia="Times New Roman" w:cs="Times New Roman"/>
      <w:color w:val="auto"/>
      <w:sz w:val="24"/>
      <w:szCs w:val="20"/>
      <w:lang w:eastAsia="en-US" w:bidi="ar-SA" w:val="en-US"/>
    </w:rPr>
  </w:style>
  <w:style w:type="paragraph" w:styleId="Aubiof" w:customStyle="1">
    <w:name w:val="aubiof"/>
    <w:basedOn w:val="Aubio"/>
    <w:next w:val="Aubio"/>
    <w:uiPriority w:val="1"/>
    <w:qFormat/>
    <w:rsid w:val="00715faf"/>
    <w:pPr>
      <w:spacing w:before="100" w:after="0"/>
      <w:ind w:hanging="0"/>
    </w:pPr>
    <w:rPr/>
  </w:style>
  <w:style w:type="paragraph" w:styleId="Bh" w:customStyle="1">
    <w:name w:val="bh"/>
    <w:next w:val="Normal"/>
    <w:uiPriority w:val="1"/>
    <w:qFormat/>
    <w:rsid w:val="00715faf"/>
    <w:pPr>
      <w:widowControl/>
      <w:bidi w:val="0"/>
      <w:spacing w:before="360" w:after="0"/>
      <w:jc w:val="left"/>
      <w:textAlignment w:val="auto"/>
      <w:outlineLvl w:val="3"/>
    </w:pPr>
    <w:rPr>
      <w:rFonts w:ascii="Arial" w:hAnsi="Arial" w:eastAsia="Times New Roman" w:cs="Times New Roman"/>
      <w:color w:val="auto"/>
      <w:sz w:val="36"/>
      <w:szCs w:val="20"/>
      <w:lang w:eastAsia="en-US" w:bidi="ar-SA" w:val="en-US"/>
    </w:rPr>
  </w:style>
  <w:style w:type="paragraph" w:styleId="Bhaft" w:customStyle="1">
    <w:name w:val="bhaft"/>
    <w:basedOn w:val="Normal"/>
    <w:next w:val="Normal"/>
    <w:uiPriority w:val="1"/>
    <w:qFormat/>
    <w:rsid w:val="00715faf"/>
    <w:pPr>
      <w:widowControl w:val="false"/>
      <w:suppressAutoHyphens w:val="false"/>
      <w:spacing w:before="100" w:after="0"/>
      <w:textAlignment w:val="auto"/>
      <w:outlineLvl w:val="3"/>
    </w:pPr>
    <w:rPr>
      <w:rFonts w:ascii="Arial" w:hAnsi="Arial" w:eastAsia="Times New Roman" w:cs="Times New Roman"/>
      <w:color w:val="00000A"/>
      <w:sz w:val="36"/>
      <w:szCs w:val="20"/>
      <w:lang w:eastAsia="en-US" w:bidi="ar-SA"/>
    </w:rPr>
  </w:style>
  <w:style w:type="paragraph" w:styleId="Bk" w:customStyle="1">
    <w:name w:val="bk"/>
    <w:uiPriority w:val="1"/>
    <w:qFormat/>
    <w:rsid w:val="00715faf"/>
    <w:pPr>
      <w:pageBreakBefore/>
      <w:widowControl/>
      <w:bidi w:val="0"/>
      <w:spacing w:before="0" w:after="400"/>
      <w:jc w:val="center"/>
      <w:textAlignment w:val="auto"/>
    </w:pPr>
    <w:rPr>
      <w:rFonts w:ascii="Arial" w:hAnsi="Arial" w:eastAsia="Times New Roman" w:cs="Times New Roman"/>
      <w:color w:val="auto"/>
      <w:sz w:val="44"/>
      <w:szCs w:val="20"/>
      <w:lang w:eastAsia="en-US" w:bidi="ar-SA" w:val="en-US"/>
    </w:rPr>
  </w:style>
  <w:style w:type="paragraph" w:styleId="Bk1" w:customStyle="1">
    <w:name w:val="bk1"/>
    <w:basedOn w:val="Bk"/>
    <w:uiPriority w:val="1"/>
    <w:qFormat/>
    <w:rsid w:val="00715faf"/>
    <w:pPr>
      <w:pageBreakBefore w:val="false"/>
    </w:pPr>
    <w:rPr>
      <w:sz w:val="36"/>
    </w:rPr>
  </w:style>
  <w:style w:type="paragraph" w:styleId="Bk2" w:customStyle="1">
    <w:name w:val="bk2"/>
    <w:basedOn w:val="Bk1"/>
    <w:uiPriority w:val="1"/>
    <w:qFormat/>
    <w:rsid w:val="00715faf"/>
    <w:pPr/>
    <w:rPr>
      <w:sz w:val="28"/>
    </w:rPr>
  </w:style>
  <w:style w:type="paragraph" w:styleId="Bkau" w:customStyle="1">
    <w:name w:val="bkau"/>
    <w:basedOn w:val="Normal"/>
    <w:uiPriority w:val="1"/>
    <w:qFormat/>
    <w:rsid w:val="00715faf"/>
    <w:pPr>
      <w:widowControl w:val="false"/>
      <w:suppressAutoHyphens w:val="false"/>
      <w:jc w:val="center"/>
      <w:textAlignment w:val="auto"/>
    </w:pPr>
    <w:rPr>
      <w:rFonts w:ascii="Times New Roman" w:hAnsi="Times New Roman" w:eastAsia="Times New Roman" w:cs="Times New Roman"/>
      <w:color w:val="00000A"/>
      <w:sz w:val="44"/>
      <w:szCs w:val="20"/>
      <w:lang w:eastAsia="en-US" w:bidi="ar-SA"/>
    </w:rPr>
  </w:style>
  <w:style w:type="paragraph" w:styleId="Bkau1" w:customStyle="1">
    <w:name w:val="bkau1"/>
    <w:basedOn w:val="Bkau"/>
    <w:uiPriority w:val="1"/>
    <w:qFormat/>
    <w:rsid w:val="00715faf"/>
    <w:pPr>
      <w:spacing w:before="0" w:after="300"/>
    </w:pPr>
    <w:rPr>
      <w:sz w:val="30"/>
    </w:rPr>
  </w:style>
  <w:style w:type="paragraph" w:styleId="Bkht" w:customStyle="1">
    <w:name w:val="bkht"/>
    <w:basedOn w:val="Normal"/>
    <w:uiPriority w:val="1"/>
    <w:qFormat/>
    <w:rsid w:val="00715faf"/>
    <w:pPr>
      <w:pageBreakBefore/>
      <w:widowControl w:val="false"/>
      <w:suppressAutoHyphens w:val="false"/>
      <w:jc w:val="center"/>
      <w:textAlignment w:val="auto"/>
      <w:outlineLvl w:val="1"/>
    </w:pPr>
    <w:rPr>
      <w:rFonts w:ascii="Times New Roman" w:hAnsi="Times New Roman" w:eastAsia="Times New Roman" w:cs="Times New Roman"/>
      <w:color w:val="00000A"/>
      <w:sz w:val="44"/>
      <w:szCs w:val="20"/>
      <w:lang w:eastAsia="en-US" w:bidi="ar-SA"/>
    </w:rPr>
  </w:style>
  <w:style w:type="paragraph" w:styleId="Bkpub" w:customStyle="1">
    <w:name w:val="bkpub"/>
    <w:uiPriority w:val="1"/>
    <w:qFormat/>
    <w:rsid w:val="00715faf"/>
    <w:pPr>
      <w:widowControl/>
      <w:bidi w:val="0"/>
      <w:spacing w:before="0" w:after="260"/>
      <w:jc w:val="center"/>
      <w:textAlignment w:val="auto"/>
    </w:pPr>
    <w:rPr>
      <w:rFonts w:ascii="Arial" w:hAnsi="Arial" w:eastAsia="Times New Roman" w:cs="Times New Roman"/>
      <w:color w:val="auto"/>
      <w:sz w:val="26"/>
      <w:szCs w:val="20"/>
      <w:lang w:eastAsia="en-US" w:bidi="ar-SA" w:val="en-US"/>
    </w:rPr>
  </w:style>
  <w:style w:type="paragraph" w:styleId="Bkpub1" w:customStyle="1">
    <w:name w:val="bkpub1"/>
    <w:basedOn w:val="Bkpub"/>
    <w:uiPriority w:val="1"/>
    <w:qFormat/>
    <w:rsid w:val="00715faf"/>
    <w:pPr>
      <w:spacing w:before="0" w:after="240"/>
    </w:pPr>
    <w:rPr>
      <w:sz w:val="24"/>
    </w:rPr>
  </w:style>
  <w:style w:type="paragraph" w:styleId="Bksect" w:customStyle="1">
    <w:name w:val="bksect"/>
    <w:basedOn w:val="Normal"/>
    <w:uiPriority w:val="1"/>
    <w:qFormat/>
    <w:rsid w:val="00715faf"/>
    <w:pPr>
      <w:widowControl w:val="false"/>
      <w:suppressAutoHyphens w:val="false"/>
      <w:spacing w:lineRule="auto" w:line="360" w:before="480" w:after="0"/>
      <w:jc w:val="center"/>
      <w:textAlignment w:val="auto"/>
    </w:pPr>
    <w:rPr>
      <w:rFonts w:ascii="Times New Roman" w:hAnsi="Times New Roman" w:eastAsia="Times New Roman" w:cs="Times New Roman"/>
      <w:color w:val="00000A"/>
      <w:sz w:val="32"/>
      <w:lang w:eastAsia="en-US" w:bidi="ar-SA"/>
    </w:rPr>
  </w:style>
  <w:style w:type="paragraph" w:styleId="Bl" w:customStyle="1">
    <w:name w:val="bl"/>
    <w:basedOn w:val="Normal"/>
    <w:uiPriority w:val="1"/>
    <w:qFormat/>
    <w:rsid w:val="00715faf"/>
    <w:pPr>
      <w:suppressAutoHyphens w:val="false"/>
      <w:spacing w:lineRule="auto" w:line="480"/>
      <w:ind w:left="1440" w:hanging="360"/>
      <w:textAlignment w:val="auto"/>
    </w:pPr>
    <w:rPr>
      <w:rFonts w:ascii="Times New Roman" w:hAnsi="Times New Roman" w:eastAsia="Times New Roman" w:cs="Times New Roman"/>
      <w:color w:val="00000A"/>
      <w:sz w:val="24"/>
      <w:lang w:eastAsia="en-US" w:bidi="ar-SA"/>
    </w:rPr>
  </w:style>
  <w:style w:type="paragraph" w:styleId="Bl1" w:customStyle="1">
    <w:name w:val="bl1"/>
    <w:basedOn w:val="Normal"/>
    <w:uiPriority w:val="1"/>
    <w:qFormat/>
    <w:rsid w:val="00715faf"/>
    <w:pPr>
      <w:widowControl w:val="false"/>
      <w:suppressAutoHyphens w:val="false"/>
      <w:spacing w:lineRule="auto" w:line="480"/>
      <w:ind w:left="1800" w:hanging="360"/>
      <w:textAlignment w:val="auto"/>
    </w:pPr>
    <w:rPr>
      <w:rFonts w:ascii="Times New Roman" w:hAnsi="Times New Roman" w:eastAsia="Times New Roman" w:cs="Times New Roman"/>
      <w:color w:val="00000A"/>
      <w:sz w:val="24"/>
      <w:lang w:eastAsia="en-US" w:bidi="ar-SA"/>
    </w:rPr>
  </w:style>
  <w:style w:type="paragraph" w:styleId="Bl1f" w:customStyle="1">
    <w:name w:val="bl1f"/>
    <w:basedOn w:val="Normal"/>
    <w:next w:val="Bl1"/>
    <w:uiPriority w:val="1"/>
    <w:qFormat/>
    <w:rsid w:val="00715faf"/>
    <w:pPr>
      <w:widowControl w:val="false"/>
      <w:suppressAutoHyphens w:val="false"/>
      <w:spacing w:lineRule="auto" w:line="480" w:before="240" w:after="0"/>
      <w:ind w:left="1800" w:hanging="360"/>
      <w:textAlignment w:val="auto"/>
    </w:pPr>
    <w:rPr>
      <w:rFonts w:ascii="Times New Roman" w:hAnsi="Times New Roman" w:eastAsia="Times New Roman" w:cs="Times New Roman"/>
      <w:color w:val="00000A"/>
      <w:sz w:val="24"/>
      <w:lang w:eastAsia="en-US" w:bidi="ar-SA"/>
    </w:rPr>
  </w:style>
  <w:style w:type="paragraph" w:styleId="Bl1l" w:customStyle="1">
    <w:name w:val="bl1l"/>
    <w:basedOn w:val="Normal"/>
    <w:next w:val="Bl"/>
    <w:uiPriority w:val="1"/>
    <w:qFormat/>
    <w:rsid w:val="00715faf"/>
    <w:pPr>
      <w:widowControl w:val="false"/>
      <w:suppressAutoHyphens w:val="false"/>
      <w:spacing w:lineRule="auto" w:line="480" w:before="0" w:after="240"/>
      <w:ind w:left="1800" w:hanging="360"/>
      <w:textAlignment w:val="auto"/>
    </w:pPr>
    <w:rPr>
      <w:rFonts w:ascii="Times New Roman" w:hAnsi="Times New Roman" w:eastAsia="Times New Roman" w:cs="Times New Roman"/>
      <w:color w:val="00000A"/>
      <w:sz w:val="24"/>
      <w:lang w:eastAsia="en-US" w:bidi="ar-SA"/>
    </w:rPr>
  </w:style>
  <w:style w:type="paragraph" w:styleId="Bl1p" w:customStyle="1">
    <w:name w:val="bl1p"/>
    <w:basedOn w:val="Bl1"/>
    <w:uiPriority w:val="1"/>
    <w:qFormat/>
    <w:rsid w:val="00715faf"/>
    <w:pPr>
      <w:ind w:left="1800" w:firstLine="360"/>
    </w:pPr>
    <w:rPr/>
  </w:style>
  <w:style w:type="paragraph" w:styleId="Bl1pl" w:customStyle="1">
    <w:name w:val="bl1pl"/>
    <w:basedOn w:val="Bl1p"/>
    <w:next w:val="Bl1"/>
    <w:uiPriority w:val="1"/>
    <w:qFormat/>
    <w:rsid w:val="00715faf"/>
    <w:pPr>
      <w:spacing w:before="0" w:after="240"/>
    </w:pPr>
    <w:rPr/>
  </w:style>
  <w:style w:type="paragraph" w:styleId="Bl1s" w:customStyle="1">
    <w:name w:val="bl1s"/>
    <w:basedOn w:val="Normal"/>
    <w:next w:val="Bl"/>
    <w:uiPriority w:val="1"/>
    <w:qFormat/>
    <w:rsid w:val="00715faf"/>
    <w:pPr>
      <w:widowControl w:val="false"/>
      <w:suppressAutoHyphens w:val="false"/>
      <w:spacing w:lineRule="auto" w:line="480" w:before="240" w:after="240"/>
      <w:ind w:left="1800" w:hanging="360"/>
      <w:textAlignment w:val="auto"/>
    </w:pPr>
    <w:rPr>
      <w:rFonts w:ascii="Times New Roman" w:hAnsi="Times New Roman" w:eastAsia="Times New Roman" w:cs="Times New Roman"/>
      <w:color w:val="00000A"/>
      <w:sz w:val="24"/>
      <w:lang w:eastAsia="en-US" w:bidi="ar-SA"/>
    </w:rPr>
  </w:style>
  <w:style w:type="paragraph" w:styleId="Blf" w:customStyle="1">
    <w:name w:val="blf"/>
    <w:basedOn w:val="Normal"/>
    <w:next w:val="Bl"/>
    <w:uiPriority w:val="1"/>
    <w:qFormat/>
    <w:rsid w:val="00715faf"/>
    <w:pPr>
      <w:tabs>
        <w:tab w:val="left" w:pos="216" w:leader="none"/>
      </w:tabs>
      <w:suppressAutoHyphens w:val="false"/>
      <w:spacing w:lineRule="auto" w:line="480" w:before="240" w:after="0"/>
      <w:ind w:left="1440" w:hanging="360"/>
      <w:textAlignment w:val="auto"/>
    </w:pPr>
    <w:rPr>
      <w:rFonts w:ascii="Times New Roman" w:hAnsi="Times New Roman" w:eastAsia="Times New Roman" w:cs="Times New Roman"/>
      <w:color w:val="000000"/>
      <w:sz w:val="24"/>
      <w:szCs w:val="20"/>
      <w:lang w:eastAsia="en-US" w:bidi="ar-SA"/>
    </w:rPr>
  </w:style>
  <w:style w:type="paragraph" w:styleId="Blh" w:customStyle="1">
    <w:name w:val="blh"/>
    <w:basedOn w:val="Bl"/>
    <w:next w:val="Bl"/>
    <w:uiPriority w:val="1"/>
    <w:qFormat/>
    <w:rsid w:val="00715faf"/>
    <w:pPr>
      <w:spacing w:before="120" w:after="0"/>
    </w:pPr>
    <w:rPr>
      <w:bCs/>
    </w:rPr>
  </w:style>
  <w:style w:type="paragraph" w:styleId="Bll" w:customStyle="1">
    <w:name w:val="bll"/>
    <w:basedOn w:val="Normal"/>
    <w:next w:val="Normal"/>
    <w:uiPriority w:val="1"/>
    <w:qFormat/>
    <w:rsid w:val="00715faf"/>
    <w:pPr>
      <w:suppressAutoHyphens w:val="false"/>
      <w:spacing w:lineRule="auto" w:line="480" w:before="0" w:after="240"/>
      <w:ind w:left="1440" w:hanging="360"/>
      <w:textAlignment w:val="auto"/>
    </w:pPr>
    <w:rPr>
      <w:rFonts w:ascii="Times New Roman" w:hAnsi="Times New Roman" w:eastAsia="Times New Roman" w:cs="Times New Roman"/>
      <w:color w:val="00000A"/>
      <w:sz w:val="24"/>
      <w:lang w:eastAsia="en-US" w:bidi="ar-SA"/>
    </w:rPr>
  </w:style>
  <w:style w:type="paragraph" w:styleId="Blp" w:customStyle="1">
    <w:name w:val="blp"/>
    <w:basedOn w:val="Normal"/>
    <w:uiPriority w:val="1"/>
    <w:qFormat/>
    <w:rsid w:val="00715faf"/>
    <w:pPr>
      <w:suppressAutoHyphens w:val="false"/>
      <w:spacing w:lineRule="auto" w:line="480"/>
      <w:ind w:left="1440" w:firstLine="360"/>
      <w:textAlignment w:val="auto"/>
    </w:pPr>
    <w:rPr>
      <w:rFonts w:ascii="Times New Roman" w:hAnsi="Times New Roman" w:eastAsia="Times New Roman" w:cs="Times New Roman"/>
      <w:color w:val="00000A"/>
      <w:sz w:val="24"/>
      <w:lang w:eastAsia="en-US" w:bidi="ar-SA"/>
    </w:rPr>
  </w:style>
  <w:style w:type="paragraph" w:styleId="Blpl" w:customStyle="1">
    <w:name w:val="blpl"/>
    <w:basedOn w:val="Bll"/>
    <w:next w:val="Bl"/>
    <w:uiPriority w:val="1"/>
    <w:qFormat/>
    <w:rsid w:val="00715faf"/>
    <w:pPr>
      <w:ind w:left="1440" w:firstLine="720"/>
    </w:pPr>
    <w:rPr/>
  </w:style>
  <w:style w:type="paragraph" w:styleId="Bls" w:customStyle="1">
    <w:name w:val="bls"/>
    <w:basedOn w:val="Normal"/>
    <w:next w:val="Normal"/>
    <w:uiPriority w:val="1"/>
    <w:qFormat/>
    <w:rsid w:val="00715faf"/>
    <w:pPr>
      <w:suppressAutoHyphens w:val="false"/>
      <w:spacing w:lineRule="auto" w:line="480" w:before="240" w:after="240"/>
      <w:ind w:left="1440" w:hanging="360"/>
      <w:textAlignment w:val="auto"/>
    </w:pPr>
    <w:rPr>
      <w:rFonts w:ascii="Times New Roman" w:hAnsi="Times New Roman" w:eastAsia="Times New Roman" w:cs="Times New Roman"/>
      <w:color w:val="00000A"/>
      <w:sz w:val="24"/>
      <w:lang w:eastAsia="en-US" w:bidi="ar-SA"/>
    </w:rPr>
  </w:style>
  <w:style w:type="paragraph" w:styleId="Bq" w:customStyle="1">
    <w:name w:val="bq"/>
    <w:basedOn w:val="Normal"/>
    <w:uiPriority w:val="1"/>
    <w:qFormat/>
    <w:rsid w:val="00715faf"/>
    <w:pPr>
      <w:widowControl w:val="false"/>
      <w:suppressAutoHyphens w:val="false"/>
      <w:ind w:left="360" w:right="360" w:firstLine="720"/>
      <w:jc w:val="both"/>
      <w:textAlignment w:val="auto"/>
    </w:pPr>
    <w:rPr>
      <w:rFonts w:ascii="Times New Roman" w:hAnsi="Times New Roman" w:eastAsia="Times New Roman" w:cs="Times New Roman"/>
      <w:color w:val="00000A"/>
      <w:sz w:val="22"/>
      <w:lang w:eastAsia="en-US" w:bidi="ar-SA"/>
    </w:rPr>
  </w:style>
  <w:style w:type="paragraph" w:styleId="Bq1" w:customStyle="1">
    <w:name w:val="bq1"/>
    <w:basedOn w:val="Bq"/>
    <w:uiPriority w:val="1"/>
    <w:qFormat/>
    <w:rsid w:val="00715faf"/>
    <w:pPr>
      <w:ind w:left="648" w:right="648" w:firstLine="720"/>
    </w:pPr>
    <w:rPr/>
  </w:style>
  <w:style w:type="paragraph" w:styleId="Bq1f" w:customStyle="1">
    <w:name w:val="bq1f"/>
    <w:basedOn w:val="Bq1"/>
    <w:next w:val="Bq1"/>
    <w:uiPriority w:val="1"/>
    <w:qFormat/>
    <w:rsid w:val="00715faf"/>
    <w:pPr>
      <w:spacing w:before="100" w:after="0"/>
      <w:ind w:left="648" w:right="648" w:hanging="0"/>
    </w:pPr>
    <w:rPr/>
  </w:style>
  <w:style w:type="paragraph" w:styleId="Bq1l" w:customStyle="1">
    <w:name w:val="bq1l"/>
    <w:basedOn w:val="Bq1"/>
    <w:next w:val="Bq"/>
    <w:uiPriority w:val="1"/>
    <w:qFormat/>
    <w:rsid w:val="00715faf"/>
    <w:pPr>
      <w:spacing w:before="0" w:after="100"/>
    </w:pPr>
    <w:rPr/>
  </w:style>
  <w:style w:type="paragraph" w:styleId="Bq1s" w:customStyle="1">
    <w:name w:val="bq1s"/>
    <w:basedOn w:val="Bq1"/>
    <w:next w:val="Bq"/>
    <w:uiPriority w:val="1"/>
    <w:qFormat/>
    <w:rsid w:val="00715faf"/>
    <w:pPr>
      <w:spacing w:before="100" w:after="100"/>
      <w:ind w:left="648" w:right="648" w:hanging="0"/>
    </w:pPr>
    <w:rPr>
      <w:szCs w:val="22"/>
      <w:lang w:bidi="he-IL"/>
    </w:rPr>
  </w:style>
  <w:style w:type="paragraph" w:styleId="Bqaft" w:customStyle="1">
    <w:name w:val="bqaft"/>
    <w:basedOn w:val="Normal"/>
    <w:next w:val="Bq"/>
    <w:uiPriority w:val="1"/>
    <w:qFormat/>
    <w:rsid w:val="00715faf"/>
    <w:pPr>
      <w:widowControl w:val="false"/>
      <w:suppressAutoHyphens w:val="false"/>
      <w:spacing w:before="120" w:after="0"/>
      <w:ind w:left="360" w:right="360" w:hanging="0"/>
      <w:jc w:val="both"/>
      <w:textAlignment w:val="auto"/>
    </w:pPr>
    <w:rPr>
      <w:rFonts w:ascii="Times New Roman" w:hAnsi="Times New Roman" w:eastAsia="Times New Roman" w:cs="Times New Roman"/>
      <w:color w:val="00000A"/>
      <w:sz w:val="22"/>
      <w:lang w:eastAsia="en-US" w:bidi="ar-SA"/>
    </w:rPr>
  </w:style>
  <w:style w:type="paragraph" w:styleId="Bqf" w:customStyle="1">
    <w:name w:val="bqf"/>
    <w:basedOn w:val="Bq"/>
    <w:next w:val="Bq"/>
    <w:uiPriority w:val="1"/>
    <w:qFormat/>
    <w:rsid w:val="00715faf"/>
    <w:pPr>
      <w:spacing w:before="120" w:after="0"/>
      <w:ind w:left="360" w:right="360" w:hanging="0"/>
    </w:pPr>
    <w:rPr/>
  </w:style>
  <w:style w:type="paragraph" w:styleId="Bqh" w:customStyle="1">
    <w:name w:val="bqh"/>
    <w:basedOn w:val="Normal"/>
    <w:next w:val="Bqaft"/>
    <w:uiPriority w:val="1"/>
    <w:qFormat/>
    <w:rsid w:val="00715faf"/>
    <w:pPr>
      <w:widowControl w:val="false"/>
      <w:suppressAutoHyphens w:val="false"/>
      <w:spacing w:before="120" w:after="120"/>
      <w:ind w:left="360" w:right="360" w:hanging="0"/>
      <w:jc w:val="both"/>
      <w:textAlignment w:val="auto"/>
    </w:pPr>
    <w:rPr>
      <w:rFonts w:ascii="Times New Roman" w:hAnsi="Times New Roman" w:eastAsia="Times New Roman" w:cs="Times New Roman"/>
      <w:color w:val="00000A"/>
      <w:sz w:val="24"/>
      <w:lang w:eastAsia="en-US" w:bidi="ar-SA"/>
    </w:rPr>
  </w:style>
  <w:style w:type="paragraph" w:styleId="Bql" w:customStyle="1">
    <w:name w:val="bql"/>
    <w:basedOn w:val="Bq"/>
    <w:next w:val="Normal"/>
    <w:uiPriority w:val="1"/>
    <w:qFormat/>
    <w:rsid w:val="00715faf"/>
    <w:pPr>
      <w:spacing w:before="0" w:after="360"/>
    </w:pPr>
    <w:rPr/>
  </w:style>
  <w:style w:type="paragraph" w:styleId="Bqnl" w:customStyle="1">
    <w:name w:val="bqnl"/>
    <w:basedOn w:val="Normal"/>
    <w:uiPriority w:val="1"/>
    <w:qFormat/>
    <w:rsid w:val="00715faf"/>
    <w:pPr>
      <w:widowControl w:val="false"/>
      <w:tabs>
        <w:tab w:val="left" w:pos="360" w:leader="none"/>
      </w:tabs>
      <w:suppressAutoHyphens w:val="false"/>
      <w:ind w:left="1080" w:right="720" w:hanging="360"/>
      <w:jc w:val="both"/>
      <w:textAlignment w:val="auto"/>
    </w:pPr>
    <w:rPr>
      <w:rFonts w:ascii="Times New Roman" w:hAnsi="Times New Roman" w:eastAsia="Times New Roman" w:cs="Times New Roman"/>
      <w:color w:val="00000A"/>
      <w:sz w:val="22"/>
      <w:lang w:eastAsia="en-US" w:bidi="ar-SA"/>
    </w:rPr>
  </w:style>
  <w:style w:type="paragraph" w:styleId="Bqnlf" w:customStyle="1">
    <w:name w:val="bqnlf"/>
    <w:basedOn w:val="Bqf"/>
    <w:next w:val="Normal"/>
    <w:uiPriority w:val="1"/>
    <w:qFormat/>
    <w:rsid w:val="00715faf"/>
    <w:pPr>
      <w:tabs>
        <w:tab w:val="left" w:pos="360" w:leader="none"/>
      </w:tabs>
      <w:spacing w:before="60" w:after="0"/>
      <w:ind w:left="1080" w:right="720" w:hanging="360"/>
    </w:pPr>
    <w:rPr/>
  </w:style>
  <w:style w:type="paragraph" w:styleId="Bqnll" w:customStyle="1">
    <w:name w:val="bqnll"/>
    <w:basedOn w:val="Bqnlf"/>
    <w:next w:val="Bq"/>
    <w:uiPriority w:val="1"/>
    <w:qFormat/>
    <w:rsid w:val="00715faf"/>
    <w:pPr>
      <w:spacing w:before="0" w:after="60"/>
    </w:pPr>
    <w:rPr/>
  </w:style>
  <w:style w:type="paragraph" w:styleId="Bqnls" w:customStyle="1">
    <w:name w:val="bqnls"/>
    <w:basedOn w:val="Bqnl"/>
    <w:next w:val="Bq"/>
    <w:uiPriority w:val="1"/>
    <w:qFormat/>
    <w:rsid w:val="00715faf"/>
    <w:pPr>
      <w:spacing w:before="60" w:after="60"/>
    </w:pPr>
    <w:rPr/>
  </w:style>
  <w:style w:type="paragraph" w:styleId="Bqo" w:customStyle="1">
    <w:name w:val="bqo"/>
    <w:uiPriority w:val="1"/>
    <w:qFormat/>
    <w:rsid w:val="00715faf"/>
    <w:pPr>
      <w:widowControl/>
      <w:bidi w:val="0"/>
      <w:spacing w:before="60" w:after="360"/>
      <w:ind w:left="360" w:right="360" w:hanging="0"/>
      <w:jc w:val="both"/>
      <w:textAlignment w:val="auto"/>
    </w:pPr>
    <w:rPr>
      <w:rFonts w:ascii="Times New Roman" w:hAnsi="Times New Roman" w:eastAsia="Times New Roman" w:cs="Times New Roman"/>
      <w:color w:val="auto"/>
      <w:sz w:val="22"/>
      <w:szCs w:val="24"/>
      <w:lang w:eastAsia="en-US" w:bidi="he-IL" w:val="en-US"/>
    </w:rPr>
  </w:style>
  <w:style w:type="paragraph" w:styleId="Bqs" w:customStyle="1">
    <w:name w:val="bqs"/>
    <w:basedOn w:val="Bq"/>
    <w:next w:val="Normal"/>
    <w:uiPriority w:val="1"/>
    <w:qFormat/>
    <w:rsid w:val="00715faf"/>
    <w:pPr>
      <w:spacing w:before="120" w:after="360"/>
      <w:ind w:left="360" w:right="360" w:hanging="0"/>
    </w:pPr>
    <w:rPr/>
  </w:style>
  <w:style w:type="paragraph" w:styleId="Bqt" w:customStyle="1">
    <w:name w:val="bqt"/>
    <w:basedOn w:val="Bq"/>
    <w:next w:val="Bqaft"/>
    <w:uiPriority w:val="1"/>
    <w:qFormat/>
    <w:rsid w:val="00715faf"/>
    <w:pPr>
      <w:spacing w:before="0" w:after="360"/>
      <w:jc w:val="right"/>
    </w:pPr>
    <w:rPr/>
  </w:style>
  <w:style w:type="paragraph" w:styleId="Bqul" w:customStyle="1">
    <w:name w:val="bqul"/>
    <w:basedOn w:val="Bqnl"/>
    <w:uiPriority w:val="1"/>
    <w:qFormat/>
    <w:rsid w:val="00715faf"/>
    <w:pPr/>
    <w:rPr/>
  </w:style>
  <w:style w:type="paragraph" w:styleId="Bqulf" w:customStyle="1">
    <w:name w:val="bqulf"/>
    <w:basedOn w:val="Bqf"/>
    <w:next w:val="Bqul"/>
    <w:uiPriority w:val="1"/>
    <w:qFormat/>
    <w:rsid w:val="00715faf"/>
    <w:pPr>
      <w:ind w:left="1080" w:right="720" w:hanging="360"/>
    </w:pPr>
    <w:rPr/>
  </w:style>
  <w:style w:type="paragraph" w:styleId="Bqull" w:customStyle="1">
    <w:name w:val="bqull"/>
    <w:basedOn w:val="Bqnl"/>
    <w:next w:val="Bq"/>
    <w:uiPriority w:val="1"/>
    <w:qFormat/>
    <w:rsid w:val="00715faf"/>
    <w:pPr/>
    <w:rPr/>
  </w:style>
  <w:style w:type="paragraph" w:styleId="Bquls" w:customStyle="1">
    <w:name w:val="bquls"/>
    <w:basedOn w:val="Bqnls"/>
    <w:next w:val="Bq"/>
    <w:uiPriority w:val="1"/>
    <w:qFormat/>
    <w:rsid w:val="00715faf"/>
    <w:pPr/>
    <w:rPr>
      <w:sz w:val="20"/>
      <w:szCs w:val="20"/>
    </w:rPr>
  </w:style>
  <w:style w:type="paragraph" w:styleId="Bx" w:customStyle="1">
    <w:name w:val="bx"/>
    <w:basedOn w:val="Normal"/>
    <w:uiPriority w:val="1"/>
    <w:qFormat/>
    <w:rsid w:val="00715faf"/>
    <w:pPr>
      <w:widowControl w:val="false"/>
      <w:suppressAutoHyphens w:val="false"/>
      <w:spacing w:lineRule="auto" w:line="360"/>
      <w:ind w:left="720" w:right="720" w:firstLine="720"/>
      <w:textAlignment w:val="auto"/>
    </w:pPr>
    <w:rPr>
      <w:rFonts w:ascii="Arial" w:hAnsi="Arial" w:eastAsia="Times New Roman" w:cs="Times New Roman"/>
      <w:color w:val="00000A"/>
      <w:lang w:eastAsia="en-US" w:bidi="ar-SA"/>
    </w:rPr>
  </w:style>
  <w:style w:type="paragraph" w:styleId="Bx1" w:customStyle="1">
    <w:name w:val="bx1"/>
    <w:basedOn w:val="Normal"/>
    <w:uiPriority w:val="1"/>
    <w:qFormat/>
    <w:rsid w:val="00715faf"/>
    <w:pPr>
      <w:widowControl w:val="false"/>
      <w:suppressAutoHyphens w:val="false"/>
      <w:spacing w:lineRule="auto" w:line="360"/>
      <w:ind w:left="1440" w:right="720" w:firstLine="360"/>
      <w:textAlignment w:val="auto"/>
    </w:pPr>
    <w:rPr>
      <w:rFonts w:ascii="Arial" w:hAnsi="Arial" w:eastAsia="Times New Roman" w:cs="Times New Roman"/>
      <w:color w:val="00000A"/>
      <w:lang w:eastAsia="en-US" w:bidi="ar-SA"/>
    </w:rPr>
  </w:style>
  <w:style w:type="paragraph" w:styleId="Bx1aft" w:customStyle="1">
    <w:name w:val="bx1aft"/>
    <w:basedOn w:val="Bx1"/>
    <w:next w:val="Bx1"/>
    <w:uiPriority w:val="1"/>
    <w:qFormat/>
    <w:rsid w:val="00715faf"/>
    <w:pPr>
      <w:ind w:left="1440" w:right="720" w:hanging="0"/>
    </w:pPr>
    <w:rPr/>
  </w:style>
  <w:style w:type="paragraph" w:styleId="Bx1ah" w:customStyle="1">
    <w:name w:val="bx1ah"/>
    <w:basedOn w:val="Normal"/>
    <w:next w:val="Bx1aft"/>
    <w:uiPriority w:val="1"/>
    <w:qFormat/>
    <w:rsid w:val="00715faf"/>
    <w:pPr>
      <w:widowControl w:val="false"/>
      <w:suppressAutoHyphens w:val="false"/>
      <w:spacing w:lineRule="auto" w:line="360" w:before="100" w:after="40"/>
      <w:ind w:left="1440" w:right="720" w:hanging="0"/>
      <w:textAlignment w:val="auto"/>
    </w:pPr>
    <w:rPr>
      <w:rFonts w:ascii="Arial" w:hAnsi="Arial" w:eastAsia="Times New Roman" w:cs="Times New Roman"/>
      <w:color w:val="00000A"/>
      <w:sz w:val="24"/>
      <w:lang w:eastAsia="en-US" w:bidi="ar-SA"/>
    </w:rPr>
  </w:style>
  <w:style w:type="paragraph" w:styleId="Bx1bh" w:customStyle="1">
    <w:name w:val="bx1bh"/>
    <w:basedOn w:val="Bx1ah"/>
    <w:next w:val="Bx1aft"/>
    <w:uiPriority w:val="1"/>
    <w:qFormat/>
    <w:rsid w:val="00715faf"/>
    <w:pPr/>
    <w:rPr>
      <w:sz w:val="20"/>
    </w:rPr>
  </w:style>
  <w:style w:type="paragraph" w:styleId="Bx1bq" w:customStyle="1">
    <w:name w:val="bx1bq"/>
    <w:basedOn w:val="Normal"/>
    <w:uiPriority w:val="1"/>
    <w:qFormat/>
    <w:rsid w:val="00715faf"/>
    <w:pPr>
      <w:widowControl w:val="false"/>
      <w:suppressAutoHyphens w:val="false"/>
      <w:ind w:left="1800" w:right="1080" w:firstLine="360"/>
      <w:jc w:val="both"/>
      <w:textAlignment w:val="auto"/>
    </w:pPr>
    <w:rPr>
      <w:rFonts w:ascii="Arial" w:hAnsi="Arial" w:eastAsia="Times New Roman" w:cs="Times New Roman"/>
      <w:color w:val="00000A"/>
      <w:sz w:val="18"/>
      <w:lang w:eastAsia="en-US" w:bidi="ar-SA"/>
    </w:rPr>
  </w:style>
  <w:style w:type="paragraph" w:styleId="Bx1bqf" w:customStyle="1">
    <w:name w:val="bx1bqf"/>
    <w:basedOn w:val="Normal"/>
    <w:next w:val="Normal"/>
    <w:uiPriority w:val="1"/>
    <w:qFormat/>
    <w:rsid w:val="00715faf"/>
    <w:pPr>
      <w:widowControl w:val="false"/>
      <w:suppressAutoHyphens w:val="false"/>
      <w:spacing w:before="100" w:after="0"/>
      <w:ind w:left="1800" w:right="1080" w:hanging="0"/>
      <w:jc w:val="both"/>
      <w:textAlignment w:val="auto"/>
    </w:pPr>
    <w:rPr>
      <w:rFonts w:ascii="Arial" w:hAnsi="Arial" w:eastAsia="Times New Roman" w:cs="Times New Roman"/>
      <w:color w:val="00000A"/>
      <w:sz w:val="18"/>
      <w:lang w:eastAsia="en-US" w:bidi="ar-SA"/>
    </w:rPr>
  </w:style>
  <w:style w:type="paragraph" w:styleId="Bx1bql" w:customStyle="1">
    <w:name w:val="bx1bql"/>
    <w:basedOn w:val="Bx1bqf"/>
    <w:next w:val="Bx1"/>
    <w:uiPriority w:val="1"/>
    <w:qFormat/>
    <w:rsid w:val="00715faf"/>
    <w:pPr>
      <w:spacing w:before="0" w:after="300"/>
      <w:ind w:left="1800" w:right="1080" w:firstLine="360"/>
    </w:pPr>
    <w:rPr/>
  </w:style>
  <w:style w:type="paragraph" w:styleId="Bx1bqs" w:customStyle="1">
    <w:name w:val="bx1bqs"/>
    <w:basedOn w:val="Bx1bqf"/>
    <w:next w:val="Bx1"/>
    <w:uiPriority w:val="1"/>
    <w:qFormat/>
    <w:rsid w:val="00715faf"/>
    <w:pPr>
      <w:spacing w:before="100" w:after="300"/>
    </w:pPr>
    <w:rPr/>
  </w:style>
  <w:style w:type="paragraph" w:styleId="Bx1con" w:customStyle="1">
    <w:name w:val="bx1con"/>
    <w:basedOn w:val="Bx1aft"/>
    <w:uiPriority w:val="1"/>
    <w:qFormat/>
    <w:rsid w:val="00715faf"/>
    <w:pPr/>
    <w:rPr/>
  </w:style>
  <w:style w:type="paragraph" w:styleId="Bx1f" w:customStyle="1">
    <w:name w:val="bx1f"/>
    <w:basedOn w:val="Normal"/>
    <w:next w:val="Bx1"/>
    <w:uiPriority w:val="1"/>
    <w:qFormat/>
    <w:rsid w:val="00715faf"/>
    <w:pPr>
      <w:widowControl w:val="false"/>
      <w:suppressAutoHyphens w:val="false"/>
      <w:spacing w:lineRule="auto" w:line="360" w:before="100" w:after="0"/>
      <w:ind w:left="1440" w:right="720" w:hanging="0"/>
      <w:textAlignment w:val="auto"/>
    </w:pPr>
    <w:rPr>
      <w:rFonts w:ascii="Arial" w:hAnsi="Arial" w:eastAsia="Times New Roman" w:cs="Times New Roman"/>
      <w:color w:val="00000A"/>
      <w:lang w:eastAsia="en-US" w:bidi="ar-SA"/>
    </w:rPr>
  </w:style>
  <w:style w:type="paragraph" w:styleId="Bx1h" w:customStyle="1">
    <w:name w:val="bx1h"/>
    <w:basedOn w:val="Normal"/>
    <w:next w:val="Bx1aft"/>
    <w:uiPriority w:val="1"/>
    <w:qFormat/>
    <w:rsid w:val="00715faf"/>
    <w:pPr>
      <w:widowControl w:val="false"/>
      <w:suppressAutoHyphens w:val="false"/>
      <w:spacing w:lineRule="auto" w:line="360" w:before="100" w:after="40"/>
      <w:ind w:left="1440" w:right="720" w:hanging="0"/>
      <w:textAlignment w:val="auto"/>
    </w:pPr>
    <w:rPr>
      <w:rFonts w:ascii="Arial" w:hAnsi="Arial" w:eastAsia="Times New Roman" w:cs="Times New Roman"/>
      <w:color w:val="00000A"/>
      <w:sz w:val="28"/>
      <w:lang w:eastAsia="en-US" w:bidi="ar-SA"/>
    </w:rPr>
  </w:style>
  <w:style w:type="paragraph" w:styleId="Bx1l" w:customStyle="1">
    <w:name w:val="bx1l"/>
    <w:basedOn w:val="Bx1"/>
    <w:next w:val="Bx"/>
    <w:uiPriority w:val="1"/>
    <w:qFormat/>
    <w:rsid w:val="00715faf"/>
    <w:pPr>
      <w:spacing w:before="0" w:after="100"/>
    </w:pPr>
    <w:rPr/>
  </w:style>
  <w:style w:type="paragraph" w:styleId="Bx1nl" w:customStyle="1">
    <w:name w:val="bx1nl"/>
    <w:basedOn w:val="Normal"/>
    <w:uiPriority w:val="1"/>
    <w:qFormat/>
    <w:rsid w:val="00715faf"/>
    <w:pPr>
      <w:widowControl w:val="false"/>
      <w:suppressAutoHyphens w:val="false"/>
      <w:spacing w:lineRule="auto" w:line="360"/>
      <w:ind w:left="2520" w:right="720" w:hanging="360"/>
      <w:textAlignment w:val="auto"/>
    </w:pPr>
    <w:rPr>
      <w:rFonts w:ascii="Arial" w:hAnsi="Arial" w:eastAsia="Times New Roman" w:cs="Times New Roman"/>
      <w:color w:val="00000A"/>
      <w:lang w:eastAsia="en-US" w:bidi="ar-SA"/>
    </w:rPr>
  </w:style>
  <w:style w:type="paragraph" w:styleId="Bx1nlf" w:customStyle="1">
    <w:name w:val="bx1nlf"/>
    <w:basedOn w:val="Bx1"/>
    <w:next w:val="Normal"/>
    <w:uiPriority w:val="1"/>
    <w:qFormat/>
    <w:rsid w:val="00715faf"/>
    <w:pPr>
      <w:spacing w:before="100" w:after="0"/>
      <w:ind w:left="2520" w:right="720" w:hanging="360"/>
    </w:pPr>
    <w:rPr/>
  </w:style>
  <w:style w:type="paragraph" w:styleId="Bx1nll" w:customStyle="1">
    <w:name w:val="bx1nll"/>
    <w:basedOn w:val="Bx1nl"/>
    <w:next w:val="Bx1"/>
    <w:uiPriority w:val="1"/>
    <w:qFormat/>
    <w:rsid w:val="00715faf"/>
    <w:pPr>
      <w:spacing w:before="0" w:after="100"/>
    </w:pPr>
    <w:rPr/>
  </w:style>
  <w:style w:type="paragraph" w:styleId="Bx1nlp" w:customStyle="1">
    <w:name w:val="bx1nlp"/>
    <w:basedOn w:val="Bx1nl"/>
    <w:uiPriority w:val="1"/>
    <w:qFormat/>
    <w:rsid w:val="00715faf"/>
    <w:pPr>
      <w:ind w:left="2520" w:right="720" w:firstLine="360"/>
    </w:pPr>
    <w:rPr/>
  </w:style>
  <w:style w:type="paragraph" w:styleId="Bx1s" w:customStyle="1">
    <w:name w:val="bx1s"/>
    <w:basedOn w:val="Bx1f"/>
    <w:next w:val="Bx"/>
    <w:uiPriority w:val="1"/>
    <w:qFormat/>
    <w:rsid w:val="00715faf"/>
    <w:pPr>
      <w:spacing w:before="100" w:after="100"/>
    </w:pPr>
    <w:rPr/>
  </w:style>
  <w:style w:type="paragraph" w:styleId="Bx1sl" w:customStyle="1">
    <w:name w:val="bx1sl"/>
    <w:basedOn w:val="Normal"/>
    <w:uiPriority w:val="1"/>
    <w:qFormat/>
    <w:rsid w:val="00715faf"/>
    <w:pPr>
      <w:widowControl w:val="false"/>
      <w:suppressAutoHyphens w:val="false"/>
      <w:spacing w:lineRule="auto" w:line="360"/>
      <w:ind w:left="2520" w:right="720" w:hanging="360"/>
      <w:textAlignment w:val="auto"/>
    </w:pPr>
    <w:rPr>
      <w:rFonts w:ascii="Arial" w:hAnsi="Arial" w:eastAsia="Times New Roman" w:cs="Times New Roman"/>
      <w:color w:val="00000A"/>
      <w:lang w:eastAsia="en-US" w:bidi="ar-SA"/>
    </w:rPr>
  </w:style>
  <w:style w:type="paragraph" w:styleId="Bx1slf" w:customStyle="1">
    <w:name w:val="bx1slf"/>
    <w:basedOn w:val="Normal"/>
    <w:next w:val="Normal"/>
    <w:uiPriority w:val="1"/>
    <w:qFormat/>
    <w:rsid w:val="00715faf"/>
    <w:pPr>
      <w:widowControl w:val="false"/>
      <w:suppressAutoHyphens w:val="false"/>
      <w:spacing w:lineRule="auto" w:line="360" w:before="100" w:after="0"/>
      <w:ind w:left="2520" w:right="720" w:hanging="360"/>
      <w:textAlignment w:val="auto"/>
    </w:pPr>
    <w:rPr>
      <w:rFonts w:ascii="Arial" w:hAnsi="Arial" w:eastAsia="Times New Roman" w:cs="Times New Roman"/>
      <w:color w:val="00000A"/>
      <w:lang w:eastAsia="en-US" w:bidi="ar-SA"/>
    </w:rPr>
  </w:style>
  <w:style w:type="paragraph" w:styleId="Bx1sll" w:customStyle="1">
    <w:name w:val="bx1sll"/>
    <w:basedOn w:val="Bx1nll"/>
    <w:next w:val="Bx1"/>
    <w:uiPriority w:val="1"/>
    <w:qFormat/>
    <w:rsid w:val="00715faf"/>
    <w:pPr/>
    <w:rPr/>
  </w:style>
  <w:style w:type="paragraph" w:styleId="Bx1t" w:customStyle="1">
    <w:name w:val="bx1t"/>
    <w:basedOn w:val="Normal"/>
    <w:next w:val="Bx1aft"/>
    <w:uiPriority w:val="1"/>
    <w:qFormat/>
    <w:rsid w:val="00715faf"/>
    <w:pPr>
      <w:widowControl w:val="false"/>
      <w:suppressAutoHyphens w:val="false"/>
      <w:spacing w:lineRule="auto" w:line="360" w:before="200" w:after="80"/>
      <w:ind w:left="1440" w:right="1440" w:hanging="0"/>
      <w:textAlignment w:val="auto"/>
    </w:pPr>
    <w:rPr>
      <w:rFonts w:ascii="Arial" w:hAnsi="Arial" w:eastAsia="Times New Roman" w:cs="Times New Roman"/>
      <w:color w:val="00000A"/>
      <w:sz w:val="32"/>
      <w:lang w:eastAsia="en-US" w:bidi="ar-SA"/>
    </w:rPr>
  </w:style>
  <w:style w:type="paragraph" w:styleId="Bx1ul" w:customStyle="1">
    <w:name w:val="bx1ul"/>
    <w:basedOn w:val="Bx1nl"/>
    <w:uiPriority w:val="1"/>
    <w:qFormat/>
    <w:rsid w:val="00715faf"/>
    <w:pPr/>
    <w:rPr/>
  </w:style>
  <w:style w:type="paragraph" w:styleId="Bx1ulf" w:customStyle="1">
    <w:name w:val="bx1ulf"/>
    <w:basedOn w:val="Bx1nlf"/>
    <w:next w:val="Normal"/>
    <w:uiPriority w:val="1"/>
    <w:qFormat/>
    <w:rsid w:val="00715faf"/>
    <w:pPr/>
    <w:rPr/>
  </w:style>
  <w:style w:type="paragraph" w:styleId="Bx1ull" w:customStyle="1">
    <w:name w:val="bx1ull"/>
    <w:basedOn w:val="Bx1nll"/>
    <w:next w:val="Bx1"/>
    <w:uiPriority w:val="1"/>
    <w:qFormat/>
    <w:rsid w:val="00715faf"/>
    <w:pPr/>
    <w:rPr/>
  </w:style>
  <w:style w:type="paragraph" w:styleId="Bx1ulp" w:customStyle="1">
    <w:name w:val="bx1ulp"/>
    <w:basedOn w:val="Bx1nlp"/>
    <w:uiPriority w:val="1"/>
    <w:qFormat/>
    <w:rsid w:val="00715faf"/>
    <w:pPr/>
    <w:rPr/>
  </w:style>
  <w:style w:type="paragraph" w:styleId="Bxaft" w:customStyle="1">
    <w:name w:val="bxaft"/>
    <w:basedOn w:val="Normal"/>
    <w:next w:val="Bx"/>
    <w:uiPriority w:val="1"/>
    <w:qFormat/>
    <w:rsid w:val="00715faf"/>
    <w:pPr>
      <w:widowControl w:val="false"/>
      <w:suppressAutoHyphens w:val="false"/>
      <w:spacing w:lineRule="auto" w:line="360"/>
      <w:ind w:left="720" w:right="720" w:hanging="0"/>
      <w:textAlignment w:val="auto"/>
    </w:pPr>
    <w:rPr>
      <w:rFonts w:ascii="Arial" w:hAnsi="Arial" w:eastAsia="Times New Roman" w:cs="Times New Roman"/>
      <w:color w:val="00000A"/>
      <w:lang w:eastAsia="en-US" w:bidi="ar-SA"/>
    </w:rPr>
  </w:style>
  <w:style w:type="paragraph" w:styleId="Bxah" w:customStyle="1">
    <w:name w:val="bxah"/>
    <w:basedOn w:val="Normal"/>
    <w:next w:val="Bxaft"/>
    <w:uiPriority w:val="1"/>
    <w:qFormat/>
    <w:rsid w:val="00715faf"/>
    <w:pPr>
      <w:widowControl w:val="false"/>
      <w:suppressAutoHyphens w:val="false"/>
      <w:spacing w:lineRule="auto" w:line="360"/>
      <w:ind w:firstLine="720"/>
      <w:textAlignment w:val="auto"/>
    </w:pPr>
    <w:rPr>
      <w:rFonts w:ascii="Arial" w:hAnsi="Arial" w:eastAsia="Times New Roman" w:cs="Times New Roman"/>
      <w:color w:val="00000A"/>
      <w:sz w:val="28"/>
      <w:lang w:eastAsia="en-US" w:bidi="ar-SA"/>
    </w:rPr>
  </w:style>
  <w:style w:type="paragraph" w:styleId="Bxau" w:customStyle="1">
    <w:name w:val="bxau"/>
    <w:basedOn w:val="Normal"/>
    <w:uiPriority w:val="1"/>
    <w:qFormat/>
    <w:rsid w:val="00715faf"/>
    <w:pPr>
      <w:widowControl w:val="false"/>
      <w:suppressAutoHyphens w:val="false"/>
      <w:spacing w:lineRule="auto" w:line="360"/>
      <w:ind w:left="720" w:right="720" w:hanging="0"/>
      <w:textAlignment w:val="auto"/>
    </w:pPr>
    <w:rPr>
      <w:rFonts w:ascii="Arial" w:hAnsi="Arial" w:eastAsia="Times New Roman" w:cs="Times New Roman"/>
      <w:color w:val="00000A"/>
      <w:sz w:val="28"/>
      <w:lang w:eastAsia="en-US" w:bidi="ar-SA"/>
    </w:rPr>
  </w:style>
  <w:style w:type="paragraph" w:styleId="Bxau1" w:customStyle="1">
    <w:name w:val="bxau1"/>
    <w:basedOn w:val="Bxau"/>
    <w:uiPriority w:val="1"/>
    <w:qFormat/>
    <w:rsid w:val="00715faf"/>
    <w:pPr/>
    <w:rPr>
      <w:sz w:val="20"/>
    </w:rPr>
  </w:style>
  <w:style w:type="paragraph" w:styleId="Bxbh" w:customStyle="1">
    <w:name w:val="bxbh"/>
    <w:basedOn w:val="Bxah"/>
    <w:next w:val="Bxaft"/>
    <w:uiPriority w:val="1"/>
    <w:qFormat/>
    <w:rsid w:val="00715faf"/>
    <w:pPr/>
    <w:rPr>
      <w:sz w:val="24"/>
    </w:rPr>
  </w:style>
  <w:style w:type="paragraph" w:styleId="Bxbq" w:customStyle="1">
    <w:name w:val="bxbq"/>
    <w:basedOn w:val="Normal"/>
    <w:uiPriority w:val="1"/>
    <w:qFormat/>
    <w:rsid w:val="00715faf"/>
    <w:pPr>
      <w:widowControl w:val="false"/>
      <w:suppressAutoHyphens w:val="false"/>
      <w:ind w:left="1080" w:right="1080" w:firstLine="360"/>
      <w:jc w:val="both"/>
      <w:textAlignment w:val="auto"/>
    </w:pPr>
    <w:rPr>
      <w:rFonts w:ascii="Arial" w:hAnsi="Arial" w:eastAsia="Times New Roman" w:cs="Times New Roman"/>
      <w:color w:val="00000A"/>
      <w:lang w:eastAsia="en-US" w:bidi="ar-SA"/>
    </w:rPr>
  </w:style>
  <w:style w:type="paragraph" w:styleId="Bxbqf" w:customStyle="1">
    <w:name w:val="bxbqf"/>
    <w:basedOn w:val="Normal"/>
    <w:next w:val="Normal"/>
    <w:uiPriority w:val="1"/>
    <w:qFormat/>
    <w:rsid w:val="00715faf"/>
    <w:pPr>
      <w:widowControl w:val="false"/>
      <w:suppressAutoHyphens w:val="false"/>
      <w:spacing w:before="100" w:after="0"/>
      <w:ind w:left="1080" w:right="1080" w:hanging="0"/>
      <w:jc w:val="both"/>
      <w:textAlignment w:val="auto"/>
    </w:pPr>
    <w:rPr>
      <w:rFonts w:ascii="Arial" w:hAnsi="Arial" w:eastAsia="Times New Roman" w:cs="Times New Roman"/>
      <w:color w:val="00000A"/>
      <w:lang w:eastAsia="en-US" w:bidi="ar-SA"/>
    </w:rPr>
  </w:style>
  <w:style w:type="paragraph" w:styleId="Bxbql" w:customStyle="1">
    <w:name w:val="bxbql"/>
    <w:basedOn w:val="Bxbq"/>
    <w:next w:val="Bx"/>
    <w:uiPriority w:val="1"/>
    <w:qFormat/>
    <w:rsid w:val="00715faf"/>
    <w:pPr>
      <w:spacing w:before="0" w:after="300"/>
    </w:pPr>
    <w:rPr/>
  </w:style>
  <w:style w:type="paragraph" w:styleId="Bxbqs" w:customStyle="1">
    <w:name w:val="bxbqs"/>
    <w:basedOn w:val="Bxbqf"/>
    <w:next w:val="Bx"/>
    <w:uiPriority w:val="1"/>
    <w:qFormat/>
    <w:rsid w:val="00715faf"/>
    <w:pPr>
      <w:spacing w:before="100" w:after="300"/>
    </w:pPr>
    <w:rPr/>
  </w:style>
  <w:style w:type="paragraph" w:styleId="Bxcon" w:customStyle="1">
    <w:name w:val="bxcon"/>
    <w:basedOn w:val="Bxaft"/>
    <w:uiPriority w:val="1"/>
    <w:qFormat/>
    <w:rsid w:val="00715faf"/>
    <w:pPr/>
    <w:rPr/>
  </w:style>
  <w:style w:type="paragraph" w:styleId="Bxf" w:customStyle="1">
    <w:name w:val="bxf"/>
    <w:basedOn w:val="Normal"/>
    <w:next w:val="Bx"/>
    <w:uiPriority w:val="1"/>
    <w:qFormat/>
    <w:rsid w:val="00715faf"/>
    <w:pPr>
      <w:widowControl w:val="false"/>
      <w:suppressAutoHyphens w:val="false"/>
      <w:spacing w:lineRule="auto" w:line="360" w:before="100" w:after="0"/>
      <w:ind w:left="720" w:right="720" w:hanging="0"/>
      <w:textAlignment w:val="auto"/>
    </w:pPr>
    <w:rPr>
      <w:rFonts w:ascii="Arial" w:hAnsi="Arial" w:eastAsia="Times New Roman" w:cs="Times New Roman"/>
      <w:color w:val="00000A"/>
      <w:lang w:eastAsia="en-US" w:bidi="ar-SA"/>
    </w:rPr>
  </w:style>
  <w:style w:type="paragraph" w:styleId="Bxh" w:customStyle="1">
    <w:name w:val="bxh"/>
    <w:basedOn w:val="Normal"/>
    <w:next w:val="Bxaft"/>
    <w:uiPriority w:val="1"/>
    <w:qFormat/>
    <w:rsid w:val="00715faf"/>
    <w:pPr>
      <w:widowControl w:val="false"/>
      <w:suppressAutoHyphens w:val="false"/>
      <w:spacing w:lineRule="auto" w:line="360" w:before="100" w:after="0"/>
      <w:ind w:left="720" w:hanging="0"/>
      <w:textAlignment w:val="auto"/>
      <w:outlineLvl w:val="8"/>
    </w:pPr>
    <w:rPr>
      <w:rFonts w:ascii="Arial" w:hAnsi="Arial" w:eastAsia="Times New Roman" w:cs="Times New Roman"/>
      <w:color w:val="00000A"/>
      <w:sz w:val="40"/>
      <w:lang w:eastAsia="en-US" w:bidi="ar-SA"/>
    </w:rPr>
  </w:style>
  <w:style w:type="paragraph" w:styleId="Bxl" w:customStyle="1">
    <w:name w:val="bxl"/>
    <w:basedOn w:val="Normal"/>
    <w:next w:val="Normal"/>
    <w:uiPriority w:val="1"/>
    <w:qFormat/>
    <w:rsid w:val="00715faf"/>
    <w:pPr>
      <w:widowControl w:val="false"/>
      <w:suppressAutoHyphens w:val="false"/>
      <w:spacing w:lineRule="auto" w:line="360" w:before="0" w:after="100"/>
      <w:ind w:left="720" w:right="720" w:firstLine="720"/>
      <w:textAlignment w:val="auto"/>
    </w:pPr>
    <w:rPr>
      <w:rFonts w:ascii="Arial" w:hAnsi="Arial" w:eastAsia="Times New Roman" w:cs="Times New Roman"/>
      <w:color w:val="00000A"/>
      <w:lang w:eastAsia="en-US" w:bidi="ar-SA"/>
    </w:rPr>
  </w:style>
  <w:style w:type="paragraph" w:styleId="Bxnl" w:customStyle="1">
    <w:name w:val="bxnl"/>
    <w:basedOn w:val="Normal"/>
    <w:uiPriority w:val="1"/>
    <w:qFormat/>
    <w:rsid w:val="00715faf"/>
    <w:pPr>
      <w:widowControl w:val="false"/>
      <w:suppressAutoHyphens w:val="false"/>
      <w:spacing w:lineRule="auto" w:line="360"/>
      <w:ind w:left="1800" w:right="720" w:hanging="360"/>
      <w:jc w:val="both"/>
      <w:textAlignment w:val="auto"/>
    </w:pPr>
    <w:rPr>
      <w:rFonts w:ascii="Arial" w:hAnsi="Arial" w:eastAsia="Times New Roman" w:cs="Times New Roman"/>
      <w:color w:val="00000A"/>
      <w:szCs w:val="20"/>
      <w:lang w:eastAsia="en-US" w:bidi="ar-SA"/>
    </w:rPr>
  </w:style>
  <w:style w:type="paragraph" w:styleId="Bxnlf" w:customStyle="1">
    <w:name w:val="bxnlf"/>
    <w:basedOn w:val="Normal"/>
    <w:next w:val="Bxnl"/>
    <w:uiPriority w:val="1"/>
    <w:qFormat/>
    <w:rsid w:val="00715faf"/>
    <w:pPr>
      <w:widowControl w:val="false"/>
      <w:suppressAutoHyphens w:val="false"/>
      <w:spacing w:lineRule="auto" w:line="360" w:before="100" w:after="0"/>
      <w:ind w:left="1800" w:right="720" w:hanging="360"/>
      <w:jc w:val="both"/>
      <w:textAlignment w:val="auto"/>
    </w:pPr>
    <w:rPr>
      <w:rFonts w:ascii="Arial" w:hAnsi="Arial" w:eastAsia="Times New Roman" w:cs="Times New Roman"/>
      <w:color w:val="00000A"/>
      <w:szCs w:val="20"/>
      <w:lang w:eastAsia="en-US" w:bidi="ar-SA"/>
    </w:rPr>
  </w:style>
  <w:style w:type="paragraph" w:styleId="Bxnll" w:customStyle="1">
    <w:name w:val="bxnll"/>
    <w:basedOn w:val="Normal"/>
    <w:next w:val="Bx"/>
    <w:uiPriority w:val="1"/>
    <w:qFormat/>
    <w:rsid w:val="00715faf"/>
    <w:pPr>
      <w:widowControl w:val="false"/>
      <w:suppressAutoHyphens w:val="false"/>
      <w:spacing w:lineRule="auto" w:line="360" w:before="0" w:after="100"/>
      <w:ind w:left="1800" w:right="720" w:hanging="360"/>
      <w:jc w:val="both"/>
      <w:textAlignment w:val="auto"/>
    </w:pPr>
    <w:rPr>
      <w:rFonts w:ascii="Arial" w:hAnsi="Arial" w:eastAsia="Times New Roman" w:cs="Times New Roman"/>
      <w:color w:val="00000A"/>
      <w:szCs w:val="20"/>
      <w:lang w:eastAsia="en-US" w:bidi="ar-SA"/>
    </w:rPr>
  </w:style>
  <w:style w:type="paragraph" w:styleId="Bxnlp" w:customStyle="1">
    <w:name w:val="bxnlp"/>
    <w:basedOn w:val="Normal"/>
    <w:uiPriority w:val="1"/>
    <w:qFormat/>
    <w:rsid w:val="00715faf"/>
    <w:pPr>
      <w:widowControl w:val="false"/>
      <w:suppressAutoHyphens w:val="false"/>
      <w:spacing w:lineRule="auto" w:line="360"/>
      <w:ind w:left="1800" w:right="720" w:firstLine="360"/>
      <w:jc w:val="both"/>
      <w:textAlignment w:val="auto"/>
    </w:pPr>
    <w:rPr>
      <w:rFonts w:ascii="Arial" w:hAnsi="Arial" w:eastAsia="Times New Roman" w:cs="Times New Roman"/>
      <w:color w:val="00000A"/>
      <w:lang w:eastAsia="en-US" w:bidi="ar-SA"/>
    </w:rPr>
  </w:style>
  <w:style w:type="paragraph" w:styleId="Bxnls" w:customStyle="1">
    <w:name w:val="bxnls"/>
    <w:basedOn w:val="Bxnl"/>
    <w:next w:val="Bx"/>
    <w:uiPriority w:val="1"/>
    <w:qFormat/>
    <w:rsid w:val="00715faf"/>
    <w:pPr>
      <w:spacing w:before="100" w:after="100"/>
    </w:pPr>
    <w:rPr/>
  </w:style>
  <w:style w:type="paragraph" w:styleId="Bxo" w:customStyle="1">
    <w:name w:val="bxo"/>
    <w:basedOn w:val="Normal"/>
    <w:uiPriority w:val="1"/>
    <w:qFormat/>
    <w:rsid w:val="00715faf"/>
    <w:pPr>
      <w:widowControl w:val="false"/>
      <w:suppressAutoHyphens w:val="false"/>
      <w:spacing w:lineRule="auto" w:line="360" w:before="100" w:after="100"/>
      <w:ind w:left="720" w:right="720" w:hanging="0"/>
      <w:textAlignment w:val="auto"/>
    </w:pPr>
    <w:rPr>
      <w:rFonts w:ascii="Arial" w:hAnsi="Arial" w:eastAsia="Times New Roman" w:cs="Times New Roman"/>
      <w:color w:val="00000A"/>
      <w:lang w:eastAsia="en-US" w:bidi="ar-SA"/>
    </w:rPr>
  </w:style>
  <w:style w:type="paragraph" w:styleId="Bxs" w:customStyle="1">
    <w:name w:val="bxs"/>
    <w:basedOn w:val="Bxf"/>
    <w:next w:val="Normal"/>
    <w:uiPriority w:val="1"/>
    <w:qFormat/>
    <w:rsid w:val="00715faf"/>
    <w:pPr>
      <w:spacing w:before="100" w:after="100"/>
    </w:pPr>
    <w:rPr/>
  </w:style>
  <w:style w:type="paragraph" w:styleId="Bxsl" w:customStyle="1">
    <w:name w:val="bxsl"/>
    <w:basedOn w:val="Normal"/>
    <w:uiPriority w:val="1"/>
    <w:qFormat/>
    <w:rsid w:val="00715faf"/>
    <w:pPr>
      <w:widowControl w:val="false"/>
      <w:suppressAutoHyphens w:val="false"/>
      <w:spacing w:lineRule="auto" w:line="360"/>
      <w:ind w:left="2160" w:right="720" w:hanging="720"/>
      <w:textAlignment w:val="auto"/>
    </w:pPr>
    <w:rPr>
      <w:rFonts w:ascii="Arial" w:hAnsi="Arial" w:eastAsia="Times New Roman" w:cs="Times New Roman"/>
      <w:color w:val="00000A"/>
      <w:lang w:eastAsia="en-US" w:bidi="ar-SA"/>
    </w:rPr>
  </w:style>
  <w:style w:type="paragraph" w:styleId="Bxslf" w:customStyle="1">
    <w:name w:val="bxslf"/>
    <w:basedOn w:val="Normal"/>
    <w:next w:val="Normal"/>
    <w:uiPriority w:val="1"/>
    <w:qFormat/>
    <w:rsid w:val="00715faf"/>
    <w:pPr>
      <w:widowControl w:val="false"/>
      <w:suppressAutoHyphens w:val="false"/>
      <w:spacing w:lineRule="auto" w:line="360" w:before="100" w:after="0"/>
      <w:ind w:left="2160" w:right="720" w:hanging="720"/>
      <w:textAlignment w:val="auto"/>
    </w:pPr>
    <w:rPr>
      <w:rFonts w:ascii="Arial" w:hAnsi="Arial" w:eastAsia="Times New Roman" w:cs="Times New Roman"/>
      <w:color w:val="00000A"/>
      <w:lang w:eastAsia="en-US" w:bidi="ar-SA"/>
    </w:rPr>
  </w:style>
  <w:style w:type="paragraph" w:styleId="Bxsll" w:customStyle="1">
    <w:name w:val="bxsll"/>
    <w:basedOn w:val="Bxsl"/>
    <w:next w:val="Bx"/>
    <w:uiPriority w:val="1"/>
    <w:qFormat/>
    <w:rsid w:val="00715faf"/>
    <w:pPr>
      <w:spacing w:before="0" w:after="100"/>
    </w:pPr>
    <w:rPr/>
  </w:style>
  <w:style w:type="paragraph" w:styleId="Bxt" w:customStyle="1">
    <w:name w:val="bxt"/>
    <w:basedOn w:val="Normal"/>
    <w:next w:val="Bxaft"/>
    <w:uiPriority w:val="1"/>
    <w:qFormat/>
    <w:rsid w:val="00715faf"/>
    <w:pPr>
      <w:suppressAutoHyphens w:val="false"/>
      <w:spacing w:lineRule="auto" w:line="360"/>
      <w:ind w:left="720" w:hanging="0"/>
      <w:jc w:val="both"/>
      <w:textAlignment w:val="auto"/>
      <w:outlineLvl w:val="8"/>
    </w:pPr>
    <w:rPr>
      <w:rFonts w:ascii="Arial" w:hAnsi="Arial" w:eastAsia="Times New Roman" w:cs="Times New Roman"/>
      <w:color w:val="00000A"/>
      <w:sz w:val="40"/>
      <w:lang w:eastAsia="en-US" w:bidi="ar-SA"/>
    </w:rPr>
  </w:style>
  <w:style w:type="paragraph" w:styleId="Bxul" w:customStyle="1">
    <w:name w:val="bxul"/>
    <w:basedOn w:val="Bxnl"/>
    <w:uiPriority w:val="1"/>
    <w:qFormat/>
    <w:rsid w:val="00715faf"/>
    <w:pPr/>
    <w:rPr/>
  </w:style>
  <w:style w:type="paragraph" w:styleId="Bxulf" w:customStyle="1">
    <w:name w:val="bxulf"/>
    <w:basedOn w:val="Bxnlf"/>
    <w:next w:val="Bxul"/>
    <w:uiPriority w:val="1"/>
    <w:qFormat/>
    <w:rsid w:val="00715faf"/>
    <w:pPr/>
    <w:rPr/>
  </w:style>
  <w:style w:type="paragraph" w:styleId="Bxull" w:customStyle="1">
    <w:name w:val="bxull"/>
    <w:basedOn w:val="Bxnll"/>
    <w:next w:val="Bx"/>
    <w:uiPriority w:val="1"/>
    <w:qFormat/>
    <w:rsid w:val="00715faf"/>
    <w:pPr/>
    <w:rPr/>
  </w:style>
  <w:style w:type="paragraph" w:styleId="Bxulp" w:customStyle="1">
    <w:name w:val="bxulp"/>
    <w:basedOn w:val="Bxnlp"/>
    <w:uiPriority w:val="1"/>
    <w:qFormat/>
    <w:rsid w:val="00715faf"/>
    <w:pPr/>
    <w:rPr/>
  </w:style>
  <w:style w:type="paragraph" w:styleId="Bxuls" w:customStyle="1">
    <w:name w:val="bxuls"/>
    <w:basedOn w:val="Bxnls"/>
    <w:next w:val="Bx"/>
    <w:uiPriority w:val="1"/>
    <w:qFormat/>
    <w:rsid w:val="00715faf"/>
    <w:pPr/>
    <w:rPr/>
  </w:style>
  <w:style w:type="paragraph" w:styleId="Call" w:customStyle="1">
    <w:name w:val="call"/>
    <w:basedOn w:val="Normal"/>
    <w:uiPriority w:val="1"/>
    <w:qFormat/>
    <w:rsid w:val="00715faf"/>
    <w:pPr>
      <w:widowControl w:val="false"/>
      <w:shd w:val="clear" w:color="auto" w:fill="C0C0C0"/>
      <w:suppressAutoHyphens w:val="false"/>
      <w:spacing w:before="200" w:after="60"/>
      <w:textAlignment w:val="auto"/>
      <w:outlineLvl w:val="8"/>
    </w:pPr>
    <w:rPr>
      <w:rFonts w:ascii="Times New Roman" w:hAnsi="Times New Roman" w:eastAsia="Times New Roman" w:cs="Times New Roman"/>
      <w:color w:val="00000A"/>
      <w:sz w:val="28"/>
      <w:lang w:eastAsia="en-US" w:bidi="ar-SA"/>
    </w:rPr>
  </w:style>
  <w:style w:type="paragraph" w:styleId="Ch" w:customStyle="1">
    <w:name w:val="ch"/>
    <w:next w:val="Normal"/>
    <w:uiPriority w:val="1"/>
    <w:qFormat/>
    <w:rsid w:val="00715faf"/>
    <w:pPr>
      <w:widowControl/>
      <w:bidi w:val="0"/>
      <w:spacing w:before="240" w:after="0"/>
      <w:jc w:val="left"/>
      <w:textAlignment w:val="auto"/>
      <w:outlineLvl w:val="4"/>
    </w:pPr>
    <w:rPr>
      <w:rFonts w:ascii="Arial" w:hAnsi="Arial" w:eastAsia="Times New Roman" w:cs="Times New Roman"/>
      <w:color w:val="auto"/>
      <w:sz w:val="32"/>
      <w:szCs w:val="20"/>
      <w:lang w:eastAsia="en-US" w:bidi="ar-SA" w:val="en-US"/>
    </w:rPr>
  </w:style>
  <w:style w:type="paragraph" w:styleId="Chaft" w:customStyle="1">
    <w:name w:val="chaft"/>
    <w:basedOn w:val="Normal"/>
    <w:next w:val="Normal"/>
    <w:uiPriority w:val="1"/>
    <w:qFormat/>
    <w:rsid w:val="00715faf"/>
    <w:pPr>
      <w:suppressAutoHyphens w:val="false"/>
      <w:spacing w:before="100" w:after="0"/>
      <w:textAlignment w:val="auto"/>
      <w:outlineLvl w:val="4"/>
    </w:pPr>
    <w:rPr>
      <w:rFonts w:ascii="Arial" w:hAnsi="Arial" w:eastAsia="Times New Roman" w:cs="Times New Roman"/>
      <w:color w:val="000000"/>
      <w:sz w:val="32"/>
      <w:szCs w:val="20"/>
      <w:lang w:eastAsia="en-US" w:bidi="ar-SA"/>
    </w:rPr>
  </w:style>
  <w:style w:type="paragraph" w:styleId="Chsect" w:customStyle="1">
    <w:name w:val="chsect"/>
    <w:basedOn w:val="Normal"/>
    <w:uiPriority w:val="1"/>
    <w:qFormat/>
    <w:rsid w:val="00715faf"/>
    <w:pPr>
      <w:widowControl w:val="false"/>
      <w:suppressAutoHyphens w:val="false"/>
      <w:spacing w:lineRule="auto" w:line="360" w:before="480" w:after="0"/>
      <w:textAlignment w:val="auto"/>
    </w:pPr>
    <w:rPr>
      <w:rFonts w:ascii="Times New Roman" w:hAnsi="Times New Roman" w:eastAsia="Times New Roman" w:cs="Times New Roman"/>
      <w:b/>
      <w:color w:val="00000A"/>
      <w:sz w:val="24"/>
      <w:lang w:eastAsia="en-US" w:bidi="ar-SA"/>
    </w:rPr>
  </w:style>
  <w:style w:type="paragraph" w:styleId="Chsubsect" w:customStyle="1">
    <w:name w:val="chsubsect"/>
    <w:basedOn w:val="Normal"/>
    <w:uiPriority w:val="1"/>
    <w:qFormat/>
    <w:rsid w:val="00715faf"/>
    <w:pPr>
      <w:widowControl w:val="false"/>
      <w:suppressAutoHyphens w:val="false"/>
      <w:spacing w:lineRule="auto" w:line="360" w:before="480" w:after="0"/>
      <w:textAlignment w:val="auto"/>
    </w:pPr>
    <w:rPr>
      <w:rFonts w:ascii="Times New Roman" w:hAnsi="Times New Roman" w:eastAsia="Times New Roman" w:cs="Times New Roman"/>
      <w:color w:val="00000A"/>
      <w:sz w:val="24"/>
      <w:lang w:eastAsia="en-US" w:bidi="ar-SA"/>
    </w:rPr>
  </w:style>
  <w:style w:type="paragraph" w:styleId="Cip" w:customStyle="1">
    <w:name w:val="cip"/>
    <w:uiPriority w:val="1"/>
    <w:qFormat/>
    <w:rsid w:val="00715faf"/>
    <w:pPr>
      <w:widowControl w:val="false"/>
      <w:bidi w:val="0"/>
      <w:jc w:val="left"/>
      <w:textAlignment w:val="auto"/>
    </w:pPr>
    <w:rPr>
      <w:rFonts w:ascii="Times New Roman" w:hAnsi="Times New Roman" w:eastAsia="Times New Roman" w:cs="Times New Roman"/>
      <w:color w:val="auto"/>
      <w:sz w:val="20"/>
      <w:szCs w:val="20"/>
      <w:lang w:eastAsia="en-US" w:bidi="ar-SA" w:val="en-US"/>
    </w:rPr>
  </w:style>
  <w:style w:type="paragraph" w:styleId="Cip1" w:customStyle="1">
    <w:name w:val="cip1"/>
    <w:basedOn w:val="Cip"/>
    <w:uiPriority w:val="1"/>
    <w:qFormat/>
    <w:rsid w:val="00715faf"/>
    <w:pPr>
      <w:ind w:left="360" w:firstLine="360"/>
    </w:pPr>
    <w:rPr/>
  </w:style>
  <w:style w:type="paragraph" w:styleId="Cip2" w:customStyle="1">
    <w:name w:val="cip2"/>
    <w:basedOn w:val="Cip"/>
    <w:uiPriority w:val="1"/>
    <w:qFormat/>
    <w:rsid w:val="00715faf"/>
    <w:pPr>
      <w:ind w:left="1080" w:hanging="0"/>
    </w:pPr>
    <w:rPr/>
  </w:style>
  <w:style w:type="paragraph" w:styleId="Cipf" w:customStyle="1">
    <w:name w:val="cipf"/>
    <w:basedOn w:val="Cip"/>
    <w:next w:val="Cip"/>
    <w:uiPriority w:val="1"/>
    <w:qFormat/>
    <w:rsid w:val="00715faf"/>
    <w:pPr>
      <w:spacing w:before="200" w:after="0"/>
    </w:pPr>
    <w:rPr/>
  </w:style>
  <w:style w:type="paragraph" w:styleId="Cipf1" w:customStyle="1">
    <w:name w:val="cipf1"/>
    <w:basedOn w:val="Cip"/>
    <w:uiPriority w:val="1"/>
    <w:qFormat/>
    <w:rsid w:val="00715faf"/>
    <w:pPr>
      <w:spacing w:before="240" w:after="0"/>
      <w:ind w:left="360" w:hanging="0"/>
    </w:pPr>
    <w:rPr/>
  </w:style>
  <w:style w:type="paragraph" w:styleId="Cipl" w:customStyle="1">
    <w:name w:val="cipl"/>
    <w:basedOn w:val="Cipf1"/>
    <w:uiPriority w:val="1"/>
    <w:qFormat/>
    <w:rsid w:val="00715faf"/>
    <w:pPr>
      <w:spacing w:before="0" w:after="240"/>
    </w:pPr>
    <w:rPr/>
  </w:style>
  <w:style w:type="paragraph" w:styleId="Cl" w:customStyle="1">
    <w:name w:val="cl"/>
    <w:basedOn w:val="Normal"/>
    <w:uiPriority w:val="1"/>
    <w:qFormat/>
    <w:rsid w:val="00715faf"/>
    <w:pPr>
      <w:widowControl w:val="false"/>
      <w:suppressAutoHyphens w:val="false"/>
      <w:spacing w:lineRule="auto" w:line="360"/>
      <w:ind w:left="720" w:right="720" w:hanging="0"/>
      <w:textAlignment w:val="auto"/>
    </w:pPr>
    <w:rPr>
      <w:rFonts w:ascii="Courier" w:hAnsi="Courier" w:eastAsia="MS Mincho" w:cs="Helvetica"/>
      <w:color w:val="00000A"/>
      <w:sz w:val="24"/>
      <w:lang w:eastAsia="ja-JP" w:bidi="ar-SA"/>
    </w:rPr>
  </w:style>
  <w:style w:type="paragraph" w:styleId="Cl1" w:customStyle="1">
    <w:name w:val="cl1"/>
    <w:basedOn w:val="Cl"/>
    <w:uiPriority w:val="1"/>
    <w:qFormat/>
    <w:rsid w:val="00715faf"/>
    <w:pPr>
      <w:ind w:left="1080" w:right="720" w:hanging="0"/>
    </w:pPr>
    <w:rPr/>
  </w:style>
  <w:style w:type="paragraph" w:styleId="Cl1f" w:customStyle="1">
    <w:name w:val="cl1f"/>
    <w:basedOn w:val="Cl1"/>
    <w:next w:val="Cl1"/>
    <w:uiPriority w:val="1"/>
    <w:qFormat/>
    <w:rsid w:val="00715faf"/>
    <w:pPr>
      <w:spacing w:before="240" w:after="0"/>
    </w:pPr>
    <w:rPr/>
  </w:style>
  <w:style w:type="paragraph" w:styleId="Cl1l" w:customStyle="1">
    <w:name w:val="cl1l"/>
    <w:basedOn w:val="Cl1"/>
    <w:next w:val="Cl"/>
    <w:uiPriority w:val="1"/>
    <w:qFormat/>
    <w:rsid w:val="00715faf"/>
    <w:pPr>
      <w:spacing w:before="0" w:after="240"/>
    </w:pPr>
    <w:rPr/>
  </w:style>
  <w:style w:type="paragraph" w:styleId="Cl1s" w:customStyle="1">
    <w:name w:val="cl1s"/>
    <w:basedOn w:val="Cl1"/>
    <w:next w:val="Cl"/>
    <w:uiPriority w:val="1"/>
    <w:qFormat/>
    <w:rsid w:val="00715faf"/>
    <w:pPr>
      <w:spacing w:before="240" w:after="240"/>
    </w:pPr>
    <w:rPr/>
  </w:style>
  <w:style w:type="paragraph" w:styleId="Cl2" w:customStyle="1">
    <w:name w:val="cl2"/>
    <w:basedOn w:val="Cl1"/>
    <w:uiPriority w:val="1"/>
    <w:qFormat/>
    <w:rsid w:val="00715faf"/>
    <w:pPr>
      <w:ind w:left="1440" w:right="720" w:hanging="0"/>
    </w:pPr>
    <w:rPr/>
  </w:style>
  <w:style w:type="paragraph" w:styleId="Cl2f" w:customStyle="1">
    <w:name w:val="cl2f"/>
    <w:basedOn w:val="Cl2"/>
    <w:next w:val="Cl2"/>
    <w:uiPriority w:val="1"/>
    <w:qFormat/>
    <w:rsid w:val="00715faf"/>
    <w:pPr>
      <w:spacing w:before="240" w:after="0"/>
    </w:pPr>
    <w:rPr/>
  </w:style>
  <w:style w:type="paragraph" w:styleId="Cl2l" w:customStyle="1">
    <w:name w:val="cl2l"/>
    <w:basedOn w:val="Cl2"/>
    <w:next w:val="Cl1"/>
    <w:uiPriority w:val="1"/>
    <w:qFormat/>
    <w:rsid w:val="00715faf"/>
    <w:pPr>
      <w:spacing w:before="0" w:after="240"/>
    </w:pPr>
    <w:rPr/>
  </w:style>
  <w:style w:type="paragraph" w:styleId="Cl2s" w:customStyle="1">
    <w:name w:val="cl2s"/>
    <w:basedOn w:val="Cl2l"/>
    <w:next w:val="Cl1"/>
    <w:uiPriority w:val="1"/>
    <w:qFormat/>
    <w:rsid w:val="00715faf"/>
    <w:pPr>
      <w:spacing w:before="240" w:after="240"/>
    </w:pPr>
    <w:rPr/>
  </w:style>
  <w:style w:type="paragraph" w:styleId="Cl3" w:customStyle="1">
    <w:name w:val="cl3"/>
    <w:basedOn w:val="Cl"/>
    <w:uiPriority w:val="1"/>
    <w:qFormat/>
    <w:rsid w:val="00715faf"/>
    <w:pPr>
      <w:ind w:left="1800" w:right="720" w:hanging="0"/>
    </w:pPr>
    <w:rPr/>
  </w:style>
  <w:style w:type="paragraph" w:styleId="Cl3f" w:customStyle="1">
    <w:name w:val="cl3f"/>
    <w:basedOn w:val="Cl3"/>
    <w:next w:val="Cl3"/>
    <w:uiPriority w:val="1"/>
    <w:qFormat/>
    <w:rsid w:val="00715faf"/>
    <w:pPr>
      <w:spacing w:before="240" w:after="0"/>
    </w:pPr>
    <w:rPr/>
  </w:style>
  <w:style w:type="paragraph" w:styleId="Cl3l" w:customStyle="1">
    <w:name w:val="cl3l"/>
    <w:basedOn w:val="Cl3"/>
    <w:next w:val="Cl2"/>
    <w:uiPriority w:val="1"/>
    <w:qFormat/>
    <w:rsid w:val="00715faf"/>
    <w:pPr>
      <w:spacing w:before="0" w:after="240"/>
    </w:pPr>
    <w:rPr/>
  </w:style>
  <w:style w:type="paragraph" w:styleId="Cl3s" w:customStyle="1">
    <w:name w:val="cl3s"/>
    <w:basedOn w:val="Cl"/>
    <w:next w:val="Cl2"/>
    <w:uiPriority w:val="1"/>
    <w:qFormat/>
    <w:rsid w:val="00715faf"/>
    <w:pPr>
      <w:spacing w:before="240" w:after="240"/>
      <w:ind w:left="1800" w:right="720" w:hanging="0"/>
    </w:pPr>
    <w:rPr/>
  </w:style>
  <w:style w:type="paragraph" w:styleId="Clf" w:customStyle="1">
    <w:name w:val="clf"/>
    <w:basedOn w:val="Normal"/>
    <w:next w:val="Normal"/>
    <w:uiPriority w:val="1"/>
    <w:qFormat/>
    <w:rsid w:val="00715faf"/>
    <w:pPr>
      <w:widowControl w:val="false"/>
      <w:suppressAutoHyphens w:val="false"/>
      <w:spacing w:lineRule="auto" w:line="360" w:before="240" w:after="0"/>
      <w:ind w:left="720" w:right="720" w:hanging="0"/>
      <w:textAlignment w:val="auto"/>
    </w:pPr>
    <w:rPr>
      <w:rFonts w:ascii="Courier" w:hAnsi="Courier" w:eastAsia="MS Mincho" w:cs="Helvetica"/>
      <w:color w:val="00000A"/>
      <w:sz w:val="24"/>
      <w:lang w:eastAsia="ja-JP" w:bidi="ar-SA"/>
    </w:rPr>
  </w:style>
  <w:style w:type="paragraph" w:styleId="Cll" w:customStyle="1">
    <w:name w:val="cll"/>
    <w:basedOn w:val="Cl"/>
    <w:next w:val="Normal"/>
    <w:uiPriority w:val="1"/>
    <w:qFormat/>
    <w:rsid w:val="00715faf"/>
    <w:pPr>
      <w:spacing w:before="0" w:after="240"/>
    </w:pPr>
    <w:rPr/>
  </w:style>
  <w:style w:type="paragraph" w:styleId="Cls" w:customStyle="1">
    <w:name w:val="cls"/>
    <w:basedOn w:val="Clf"/>
    <w:next w:val="Normal"/>
    <w:uiPriority w:val="1"/>
    <w:qFormat/>
    <w:rsid w:val="00715faf"/>
    <w:pPr>
      <w:spacing w:before="240" w:after="240"/>
    </w:pPr>
    <w:rPr/>
  </w:style>
  <w:style w:type="paragraph" w:styleId="Cn" w:customStyle="1">
    <w:name w:val="cn"/>
    <w:uiPriority w:val="1"/>
    <w:qFormat/>
    <w:rsid w:val="00715faf"/>
    <w:pPr>
      <w:pageBreakBefore/>
      <w:widowControl w:val="false"/>
      <w:bidi w:val="0"/>
      <w:jc w:val="center"/>
      <w:textAlignment w:val="auto"/>
      <w:outlineLvl w:val="1"/>
    </w:pPr>
    <w:rPr>
      <w:rFonts w:ascii="Times New Roman" w:hAnsi="Times New Roman" w:eastAsia="Times New Roman" w:cs="Times New Roman"/>
      <w:color w:val="auto"/>
      <w:sz w:val="44"/>
      <w:szCs w:val="20"/>
      <w:lang w:eastAsia="en-US" w:bidi="ar-SA" w:val="en-US"/>
    </w:rPr>
  </w:style>
  <w:style w:type="paragraph" w:styleId="Com" w:customStyle="1">
    <w:name w:val="com"/>
    <w:basedOn w:val="Normal"/>
    <w:uiPriority w:val="1"/>
    <w:qFormat/>
    <w:rsid w:val="00715faf"/>
    <w:pPr>
      <w:widowControl w:val="false"/>
      <w:suppressAutoHyphens w:val="false"/>
      <w:spacing w:lineRule="auto" w:line="360" w:before="480" w:after="0"/>
      <w:textAlignment w:val="auto"/>
    </w:pPr>
    <w:rPr>
      <w:rFonts w:ascii="Times New Roman" w:hAnsi="Times New Roman" w:eastAsia="Times New Roman" w:cs="Times New Roman"/>
      <w:color w:val="00000A"/>
      <w:sz w:val="24"/>
      <w:lang w:eastAsia="en-US" w:bidi="ar-SA"/>
    </w:rPr>
  </w:style>
  <w:style w:type="paragraph" w:styleId="Comp" w:customStyle="1">
    <w:name w:val="comp"/>
    <w:basedOn w:val="Normal"/>
    <w:uiPriority w:val="1"/>
    <w:qFormat/>
    <w:rsid w:val="00715faf"/>
    <w:pPr>
      <w:widowControl w:val="false"/>
      <w:suppressAutoHyphens w:val="false"/>
      <w:spacing w:lineRule="auto" w:line="360" w:before="480" w:after="0"/>
      <w:textAlignment w:val="auto"/>
    </w:pPr>
    <w:rPr>
      <w:rFonts w:ascii="Times New Roman" w:hAnsi="Times New Roman" w:eastAsia="Times New Roman" w:cs="Times New Roman"/>
      <w:color w:val="00000A"/>
      <w:sz w:val="24"/>
      <w:lang w:eastAsia="en-US" w:bidi="ar-SA"/>
    </w:rPr>
  </w:style>
  <w:style w:type="paragraph" w:styleId="Crt" w:customStyle="1">
    <w:name w:val="crt"/>
    <w:basedOn w:val="Cip"/>
    <w:uiPriority w:val="1"/>
    <w:qFormat/>
    <w:rsid w:val="00715faf"/>
    <w:pPr/>
    <w:rPr/>
  </w:style>
  <w:style w:type="paragraph" w:styleId="Crt1" w:customStyle="1">
    <w:name w:val="crt1"/>
    <w:basedOn w:val="Cip1"/>
    <w:uiPriority w:val="1"/>
    <w:qFormat/>
    <w:rsid w:val="00715faf"/>
    <w:pPr/>
    <w:rPr/>
  </w:style>
  <w:style w:type="paragraph" w:styleId="Crt1f" w:customStyle="1">
    <w:name w:val="crt1f"/>
    <w:basedOn w:val="Cipf1"/>
    <w:next w:val="Crt1"/>
    <w:uiPriority w:val="1"/>
    <w:qFormat/>
    <w:rsid w:val="00715faf"/>
    <w:pPr/>
    <w:rPr/>
  </w:style>
  <w:style w:type="paragraph" w:styleId="Crt2" w:customStyle="1">
    <w:name w:val="crt2"/>
    <w:basedOn w:val="Cip2"/>
    <w:uiPriority w:val="1"/>
    <w:qFormat/>
    <w:rsid w:val="00715faf"/>
    <w:pPr/>
    <w:rPr/>
  </w:style>
  <w:style w:type="paragraph" w:styleId="Crt3" w:customStyle="1">
    <w:name w:val="crt3"/>
    <w:basedOn w:val="Normal"/>
    <w:uiPriority w:val="1"/>
    <w:qFormat/>
    <w:rsid w:val="00715faf"/>
    <w:pPr>
      <w:widowControl w:val="false"/>
      <w:suppressAutoHyphens w:val="false"/>
      <w:spacing w:before="240" w:after="0"/>
      <w:ind w:left="1080" w:firstLine="432"/>
      <w:textAlignment w:val="auto"/>
    </w:pPr>
    <w:rPr>
      <w:rFonts w:ascii="Times New Roman" w:hAnsi="Times New Roman" w:eastAsia="Times New Roman" w:cs="Times New Roman"/>
      <w:color w:val="00000A"/>
      <w:szCs w:val="20"/>
      <w:lang w:eastAsia="en-US" w:bidi="ar-SA"/>
    </w:rPr>
  </w:style>
  <w:style w:type="paragraph" w:styleId="Crtf" w:customStyle="1">
    <w:name w:val="crtf"/>
    <w:basedOn w:val="Cipf"/>
    <w:next w:val="Crt"/>
    <w:uiPriority w:val="1"/>
    <w:qFormat/>
    <w:rsid w:val="00715faf"/>
    <w:pPr/>
    <w:rPr/>
  </w:style>
  <w:style w:type="paragraph" w:styleId="Cs" w:customStyle="1">
    <w:name w:val="cs"/>
    <w:basedOn w:val="Normal"/>
    <w:next w:val="Normal"/>
    <w:uiPriority w:val="1"/>
    <w:qFormat/>
    <w:rsid w:val="00715faf"/>
    <w:pPr>
      <w:suppressAutoHyphens w:val="false"/>
      <w:spacing w:before="0" w:after="300"/>
      <w:jc w:val="center"/>
      <w:textAlignment w:val="auto"/>
      <w:outlineLvl w:val="0"/>
    </w:pPr>
    <w:rPr>
      <w:rFonts w:ascii="Arial" w:hAnsi="Arial" w:eastAsia="Times New Roman" w:cs="Times New Roman"/>
      <w:color w:val="00000A"/>
      <w:sz w:val="44"/>
      <w:szCs w:val="20"/>
      <w:lang w:eastAsia="en-US" w:bidi="ar-SA"/>
    </w:rPr>
  </w:style>
  <w:style w:type="paragraph" w:styleId="Ct" w:customStyle="1">
    <w:name w:val="ct"/>
    <w:next w:val="Normal"/>
    <w:uiPriority w:val="1"/>
    <w:qFormat/>
    <w:rsid w:val="00715faf"/>
    <w:pPr>
      <w:widowControl w:val="false"/>
      <w:bidi w:val="0"/>
      <w:spacing w:before="0" w:after="300"/>
      <w:jc w:val="center"/>
      <w:textAlignment w:val="auto"/>
      <w:outlineLvl w:val="1"/>
    </w:pPr>
    <w:rPr>
      <w:rFonts w:ascii="Times New Roman" w:hAnsi="Times New Roman" w:eastAsia="Times New Roman" w:cs="Times New Roman"/>
      <w:color w:val="auto"/>
      <w:sz w:val="60"/>
      <w:szCs w:val="20"/>
      <w:lang w:eastAsia="en-US" w:bidi="ar-SA" w:val="en-US"/>
    </w:rPr>
  </w:style>
  <w:style w:type="paragraph" w:styleId="Ctbm" w:customStyle="1">
    <w:name w:val="ctbm"/>
    <w:uiPriority w:val="1"/>
    <w:qFormat/>
    <w:rsid w:val="00715faf"/>
    <w:pPr>
      <w:widowControl/>
      <w:bidi w:val="0"/>
      <w:jc w:val="center"/>
      <w:textAlignment w:val="auto"/>
      <w:outlineLvl w:val="1"/>
    </w:pPr>
    <w:rPr>
      <w:rFonts w:ascii="Times New Roman" w:hAnsi="Times New Roman" w:eastAsia="Times New Roman" w:cs="Times New Roman"/>
      <w:color w:val="auto"/>
      <w:sz w:val="48"/>
      <w:szCs w:val="48"/>
      <w:lang w:eastAsia="en-US" w:bidi="ar-SA" w:val="en-US"/>
    </w:rPr>
  </w:style>
  <w:style w:type="paragraph" w:styleId="Ctfm" w:customStyle="1">
    <w:name w:val="ctfm"/>
    <w:uiPriority w:val="1"/>
    <w:qFormat/>
    <w:rsid w:val="00715faf"/>
    <w:pPr>
      <w:widowControl/>
      <w:bidi w:val="0"/>
      <w:spacing w:before="300" w:after="0"/>
      <w:jc w:val="center"/>
      <w:textAlignment w:val="auto"/>
      <w:outlineLvl w:val="1"/>
    </w:pPr>
    <w:rPr>
      <w:rFonts w:ascii="Times New Roman" w:hAnsi="Times New Roman" w:eastAsia="Times New Roman" w:cs="Times New Roman"/>
      <w:color w:val="auto"/>
      <w:sz w:val="48"/>
      <w:szCs w:val="48"/>
      <w:lang w:eastAsia="en-US" w:bidi="ar-SA" w:val="en-US"/>
    </w:rPr>
  </w:style>
  <w:style w:type="paragraph" w:styleId="Ctoc" w:customStyle="1">
    <w:name w:val="ctoc"/>
    <w:basedOn w:val="Normal"/>
    <w:uiPriority w:val="1"/>
    <w:qFormat/>
    <w:rsid w:val="00715faf"/>
    <w:pPr>
      <w:widowControl w:val="false"/>
      <w:tabs>
        <w:tab w:val="left" w:pos="720" w:leader="none"/>
        <w:tab w:val="left" w:pos="8640" w:leader="none"/>
      </w:tabs>
      <w:suppressAutoHyphens w:val="false"/>
      <w:spacing w:before="200" w:after="0"/>
      <w:ind w:left="720" w:hanging="720"/>
      <w:textAlignment w:val="auto"/>
    </w:pPr>
    <w:rPr>
      <w:rFonts w:ascii="Times New Roman" w:hAnsi="Times New Roman" w:eastAsia="Times New Roman" w:cs="Times New Roman"/>
      <w:color w:val="000000"/>
      <w:sz w:val="24"/>
      <w:szCs w:val="20"/>
      <w:lang w:eastAsia="en-US" w:bidi="ar-SA"/>
    </w:rPr>
  </w:style>
  <w:style w:type="paragraph" w:styleId="Ctoc1" w:customStyle="1">
    <w:name w:val="ctoc1"/>
    <w:basedOn w:val="Normal"/>
    <w:uiPriority w:val="1"/>
    <w:qFormat/>
    <w:rsid w:val="00715faf"/>
    <w:pPr>
      <w:widowControl w:val="false"/>
      <w:tabs>
        <w:tab w:val="left" w:pos="1440" w:leader="none"/>
        <w:tab w:val="left" w:pos="8640" w:leader="none"/>
      </w:tabs>
      <w:suppressAutoHyphens w:val="false"/>
      <w:spacing w:before="200" w:after="0"/>
      <w:ind w:left="1440" w:hanging="720"/>
      <w:textAlignment w:val="auto"/>
    </w:pPr>
    <w:rPr>
      <w:rFonts w:ascii="Times New Roman" w:hAnsi="Times New Roman" w:eastAsia="Times New Roman" w:cs="Times New Roman"/>
      <w:color w:val="000000"/>
      <w:sz w:val="24"/>
      <w:lang w:eastAsia="en-US" w:bidi="ar-SA"/>
    </w:rPr>
  </w:style>
  <w:style w:type="paragraph" w:styleId="Ctoch" w:customStyle="1">
    <w:name w:val="ctoch"/>
    <w:basedOn w:val="Normal"/>
    <w:next w:val="Ctoc"/>
    <w:uiPriority w:val="1"/>
    <w:qFormat/>
    <w:rsid w:val="00715faf"/>
    <w:pPr>
      <w:widowControl w:val="false"/>
      <w:tabs>
        <w:tab w:val="left" w:pos="720" w:leader="none"/>
        <w:tab w:val="left" w:pos="8640" w:leader="none"/>
      </w:tabs>
      <w:suppressAutoHyphens w:val="false"/>
      <w:spacing w:before="200" w:after="0"/>
      <w:ind w:left="720" w:hanging="720"/>
      <w:textAlignment w:val="auto"/>
    </w:pPr>
    <w:rPr>
      <w:rFonts w:ascii="Times New Roman" w:hAnsi="Times New Roman" w:eastAsia="Times New Roman" w:cs="Times New Roman"/>
      <w:color w:val="000000"/>
      <w:sz w:val="32"/>
      <w:szCs w:val="20"/>
      <w:lang w:eastAsia="en-US" w:bidi="ar-SA"/>
    </w:rPr>
  </w:style>
  <w:style w:type="paragraph" w:styleId="Ded" w:customStyle="1">
    <w:name w:val="ded"/>
    <w:basedOn w:val="Normal"/>
    <w:uiPriority w:val="1"/>
    <w:qFormat/>
    <w:rsid w:val="00715faf"/>
    <w:pPr>
      <w:widowControl w:val="false"/>
      <w:suppressAutoHyphens w:val="false"/>
      <w:spacing w:lineRule="auto" w:line="360"/>
      <w:jc w:val="center"/>
      <w:textAlignment w:val="auto"/>
    </w:pPr>
    <w:rPr>
      <w:rFonts w:ascii="Arial" w:hAnsi="Arial" w:eastAsia="Times New Roman" w:cs="Times New Roman"/>
      <w:color w:val="00000A"/>
      <w:sz w:val="24"/>
      <w:lang w:eastAsia="en-US" w:bidi="ar-SA"/>
    </w:rPr>
  </w:style>
  <w:style w:type="paragraph" w:styleId="Ded1" w:customStyle="1">
    <w:name w:val="ded1"/>
    <w:basedOn w:val="Normal"/>
    <w:uiPriority w:val="1"/>
    <w:qFormat/>
    <w:rsid w:val="00715faf"/>
    <w:pPr>
      <w:widowControl w:val="false"/>
      <w:suppressAutoHyphens w:val="false"/>
      <w:spacing w:lineRule="auto" w:line="360"/>
      <w:jc w:val="center"/>
      <w:textAlignment w:val="auto"/>
    </w:pPr>
    <w:rPr>
      <w:rFonts w:ascii="Arial" w:hAnsi="Arial" w:eastAsia="Times New Roman" w:cs="Times New Roman"/>
      <w:color w:val="00000A"/>
      <w:szCs w:val="20"/>
      <w:lang w:eastAsia="en-US" w:bidi="ar-SA"/>
    </w:rPr>
  </w:style>
  <w:style w:type="paragraph" w:styleId="Ded1f" w:customStyle="1">
    <w:name w:val="ded1f"/>
    <w:basedOn w:val="Normal"/>
    <w:next w:val="Normal"/>
    <w:uiPriority w:val="1"/>
    <w:qFormat/>
    <w:rsid w:val="00715faf"/>
    <w:pPr>
      <w:widowControl w:val="false"/>
      <w:suppressAutoHyphens w:val="false"/>
      <w:spacing w:lineRule="auto" w:line="360" w:before="240" w:after="0"/>
      <w:jc w:val="center"/>
      <w:textAlignment w:val="auto"/>
    </w:pPr>
    <w:rPr>
      <w:rFonts w:ascii="Arial" w:hAnsi="Arial" w:eastAsia="Times New Roman" w:cs="Times New Roman"/>
      <w:color w:val="00000A"/>
      <w:szCs w:val="20"/>
      <w:lang w:eastAsia="en-US" w:bidi="ar-SA"/>
    </w:rPr>
  </w:style>
  <w:style w:type="paragraph" w:styleId="Dedf" w:customStyle="1">
    <w:name w:val="dedf"/>
    <w:basedOn w:val="Ded"/>
    <w:next w:val="Ded"/>
    <w:uiPriority w:val="1"/>
    <w:qFormat/>
    <w:rsid w:val="00715faf"/>
    <w:pPr>
      <w:spacing w:before="240" w:after="0"/>
    </w:pPr>
    <w:rPr/>
  </w:style>
  <w:style w:type="paragraph" w:styleId="Dh" w:customStyle="1">
    <w:name w:val="dh"/>
    <w:basedOn w:val="Ah"/>
    <w:next w:val="Normal"/>
    <w:uiPriority w:val="1"/>
    <w:qFormat/>
    <w:rsid w:val="00715faf"/>
    <w:pPr>
      <w:outlineLvl w:val="5"/>
    </w:pPr>
    <w:rPr>
      <w:sz w:val="28"/>
    </w:rPr>
  </w:style>
  <w:style w:type="paragraph" w:styleId="Dhaft" w:customStyle="1">
    <w:name w:val="dhaft"/>
    <w:basedOn w:val="Normal"/>
    <w:next w:val="Normal"/>
    <w:uiPriority w:val="1"/>
    <w:qFormat/>
    <w:rsid w:val="00715faf"/>
    <w:pPr>
      <w:widowControl w:val="false"/>
      <w:suppressAutoHyphens w:val="false"/>
      <w:spacing w:before="100" w:after="0"/>
      <w:textAlignment w:val="auto"/>
      <w:outlineLvl w:val="5"/>
    </w:pPr>
    <w:rPr>
      <w:rFonts w:ascii="Arial" w:hAnsi="Arial" w:eastAsia="Times New Roman" w:cs="Times New Roman"/>
      <w:color w:val="00000A"/>
      <w:sz w:val="28"/>
      <w:szCs w:val="20"/>
      <w:lang w:eastAsia="en-US" w:bidi="ar-SA"/>
    </w:rPr>
  </w:style>
  <w:style w:type="paragraph" w:styleId="Dia" w:customStyle="1">
    <w:name w:val="dia"/>
    <w:basedOn w:val="Normal"/>
    <w:uiPriority w:val="1"/>
    <w:qFormat/>
    <w:rsid w:val="00715faf"/>
    <w:pPr>
      <w:widowControl w:val="false"/>
      <w:suppressAutoHyphens w:val="false"/>
      <w:ind w:left="720" w:hanging="720"/>
      <w:textAlignment w:val="auto"/>
    </w:pPr>
    <w:rPr>
      <w:rFonts w:ascii="Times New Roman" w:hAnsi="Times New Roman" w:eastAsia="Times New Roman" w:cs="Times New Roman"/>
      <w:color w:val="00000A"/>
      <w:sz w:val="24"/>
      <w:szCs w:val="20"/>
      <w:lang w:eastAsia="en-US" w:bidi="ar-SA"/>
    </w:rPr>
  </w:style>
  <w:style w:type="paragraph" w:styleId="Diaf" w:customStyle="1">
    <w:name w:val="diaf"/>
    <w:next w:val="Dia"/>
    <w:uiPriority w:val="1"/>
    <w:qFormat/>
    <w:rsid w:val="00715faf"/>
    <w:pPr>
      <w:widowControl/>
      <w:bidi w:val="0"/>
      <w:spacing w:before="100" w:after="0"/>
      <w:ind w:left="720" w:hanging="720"/>
      <w:jc w:val="left"/>
      <w:textAlignment w:val="auto"/>
    </w:pPr>
    <w:rPr>
      <w:rFonts w:ascii="Times New Roman" w:hAnsi="Times New Roman" w:eastAsia="Times New Roman" w:cs="Times New Roman"/>
      <w:color w:val="auto"/>
      <w:sz w:val="24"/>
      <w:szCs w:val="24"/>
      <w:lang w:eastAsia="en-US" w:bidi="ar-SA" w:val="en-US"/>
    </w:rPr>
  </w:style>
  <w:style w:type="paragraph" w:styleId="Dial" w:customStyle="1">
    <w:name w:val="dial"/>
    <w:next w:val="Normal"/>
    <w:uiPriority w:val="1"/>
    <w:qFormat/>
    <w:rsid w:val="00715faf"/>
    <w:pPr>
      <w:widowControl/>
      <w:bidi w:val="0"/>
      <w:spacing w:before="0" w:after="240"/>
      <w:ind w:left="720" w:hanging="720"/>
      <w:jc w:val="left"/>
      <w:textAlignment w:val="auto"/>
    </w:pPr>
    <w:rPr>
      <w:rFonts w:ascii="Times New Roman" w:hAnsi="Times New Roman" w:eastAsia="Times New Roman" w:cs="Times New Roman"/>
      <w:color w:val="auto"/>
      <w:sz w:val="24"/>
      <w:szCs w:val="24"/>
      <w:lang w:eastAsia="en-US" w:bidi="ar-SA" w:val="en-US"/>
    </w:rPr>
  </w:style>
  <w:style w:type="paragraph" w:styleId="Diap" w:customStyle="1">
    <w:name w:val="diap"/>
    <w:uiPriority w:val="1"/>
    <w:qFormat/>
    <w:rsid w:val="00715faf"/>
    <w:pPr>
      <w:widowControl/>
      <w:bidi w:val="0"/>
      <w:ind w:firstLine="720"/>
      <w:jc w:val="left"/>
      <w:textAlignment w:val="auto"/>
    </w:pPr>
    <w:rPr>
      <w:rFonts w:ascii="Times New Roman" w:hAnsi="Times New Roman" w:eastAsia="Times New Roman" w:cs="Times New Roman"/>
      <w:color w:val="auto"/>
      <w:sz w:val="24"/>
      <w:szCs w:val="24"/>
      <w:lang w:eastAsia="en-US" w:bidi="ar-SA" w:val="en-US"/>
    </w:rPr>
  </w:style>
  <w:style w:type="paragraph" w:styleId="Diapl" w:customStyle="1">
    <w:name w:val="diapl"/>
    <w:basedOn w:val="Dia"/>
    <w:next w:val="Normal"/>
    <w:uiPriority w:val="1"/>
    <w:qFormat/>
    <w:rsid w:val="00715faf"/>
    <w:pPr>
      <w:spacing w:before="0" w:after="240"/>
      <w:ind w:left="720" w:firstLine="432"/>
    </w:pPr>
    <w:rPr/>
  </w:style>
  <w:style w:type="paragraph" w:styleId="Dias" w:customStyle="1">
    <w:name w:val="dias"/>
    <w:next w:val="Normal"/>
    <w:uiPriority w:val="1"/>
    <w:qFormat/>
    <w:rsid w:val="00715faf"/>
    <w:pPr>
      <w:widowControl/>
      <w:bidi w:val="0"/>
      <w:spacing w:lineRule="auto" w:line="480" w:before="100" w:after="100"/>
      <w:ind w:left="720" w:hanging="720"/>
      <w:jc w:val="left"/>
      <w:textAlignment w:val="auto"/>
    </w:pPr>
    <w:rPr>
      <w:rFonts w:ascii="Times New Roman" w:hAnsi="Times New Roman" w:eastAsia="Times New Roman" w:cs="Times New Roman"/>
      <w:color w:val="auto"/>
      <w:sz w:val="24"/>
      <w:szCs w:val="24"/>
      <w:lang w:eastAsia="en-US" w:bidi="ar-SA" w:val="en-US"/>
    </w:rPr>
  </w:style>
  <w:style w:type="paragraph" w:styleId="Dl" w:customStyle="1">
    <w:name w:val="dl"/>
    <w:basedOn w:val="Dh"/>
    <w:uiPriority w:val="1"/>
    <w:qFormat/>
    <w:rsid w:val="00715faf"/>
    <w:pPr/>
    <w:rPr/>
  </w:style>
  <w:style w:type="paragraph" w:styleId="Dl1" w:customStyle="1">
    <w:name w:val="dl1"/>
    <w:basedOn w:val="Normal"/>
    <w:uiPriority w:val="1"/>
    <w:qFormat/>
    <w:rsid w:val="00715faf"/>
    <w:pPr>
      <w:suppressAutoHyphens w:val="false"/>
      <w:spacing w:before="360" w:after="60"/>
      <w:textAlignment w:val="auto"/>
      <w:outlineLvl w:val="6"/>
    </w:pPr>
    <w:rPr>
      <w:rFonts w:ascii="Arial" w:hAnsi="Arial" w:eastAsia="Times New Roman" w:cs="Times New Roman"/>
      <w:color w:val="00000A"/>
      <w:sz w:val="24"/>
      <w:szCs w:val="20"/>
      <w:lang w:eastAsia="en-US" w:bidi="ar-SA"/>
    </w:rPr>
  </w:style>
  <w:style w:type="paragraph" w:styleId="Dt" w:customStyle="1">
    <w:name w:val="dt"/>
    <w:basedOn w:val="Normal"/>
    <w:next w:val="Normal"/>
    <w:uiPriority w:val="1"/>
    <w:qFormat/>
    <w:rsid w:val="00715faf"/>
    <w:pPr>
      <w:suppressAutoHyphens w:val="false"/>
      <w:spacing w:lineRule="auto" w:line="480"/>
      <w:jc w:val="center"/>
      <w:textAlignment w:val="auto"/>
      <w:outlineLvl w:val="2"/>
    </w:pPr>
    <w:rPr>
      <w:rFonts w:ascii="Times New Roman" w:hAnsi="Times New Roman" w:eastAsia="Times New Roman" w:cs="Times New Roman"/>
      <w:color w:val="000000"/>
      <w:sz w:val="72"/>
      <w:szCs w:val="20"/>
      <w:lang w:eastAsia="en-US" w:bidi="ar-SA"/>
    </w:rPr>
  </w:style>
  <w:style w:type="paragraph" w:styleId="Dtsub" w:customStyle="1">
    <w:name w:val="dtsub"/>
    <w:basedOn w:val="Normal"/>
    <w:uiPriority w:val="1"/>
    <w:qFormat/>
    <w:rsid w:val="00715faf"/>
    <w:pPr>
      <w:widowControl w:val="false"/>
      <w:suppressAutoHyphens w:val="false"/>
      <w:spacing w:lineRule="auto" w:line="360"/>
      <w:jc w:val="center"/>
      <w:textAlignment w:val="auto"/>
      <w:outlineLvl w:val="3"/>
    </w:pPr>
    <w:rPr>
      <w:rFonts w:ascii="Arial" w:hAnsi="Arial" w:eastAsia="Times New Roman" w:cs="Times New Roman"/>
      <w:color w:val="00000A"/>
      <w:sz w:val="44"/>
      <w:lang w:eastAsia="en-US" w:bidi="ar-SA"/>
    </w:rPr>
  </w:style>
  <w:style w:type="paragraph" w:styleId="Eds" w:customStyle="1">
    <w:name w:val="eds"/>
    <w:basedOn w:val="Normal"/>
    <w:uiPriority w:val="1"/>
    <w:qFormat/>
    <w:rsid w:val="00715faf"/>
    <w:pPr>
      <w:widowControl w:val="false"/>
      <w:suppressAutoHyphens w:val="false"/>
      <w:spacing w:lineRule="auto" w:line="360" w:before="480" w:after="0"/>
      <w:textAlignment w:val="auto"/>
    </w:pPr>
    <w:rPr>
      <w:rFonts w:ascii="Times New Roman" w:hAnsi="Times New Roman" w:eastAsia="Times New Roman" w:cs="Times New Roman"/>
      <w:color w:val="00000A"/>
      <w:sz w:val="24"/>
      <w:lang w:eastAsia="en-US" w:bidi="ar-SA"/>
    </w:rPr>
  </w:style>
  <w:style w:type="paragraph" w:styleId="Eh" w:customStyle="1">
    <w:name w:val="eh"/>
    <w:basedOn w:val="Ah"/>
    <w:next w:val="Normal"/>
    <w:uiPriority w:val="1"/>
    <w:qFormat/>
    <w:rsid w:val="00715faf"/>
    <w:pPr>
      <w:outlineLvl w:val="6"/>
    </w:pPr>
    <w:rPr>
      <w:sz w:val="24"/>
    </w:rPr>
  </w:style>
  <w:style w:type="paragraph" w:styleId="Ehaft" w:customStyle="1">
    <w:name w:val="ehaft"/>
    <w:basedOn w:val="Eh"/>
    <w:next w:val="Normal"/>
    <w:uiPriority w:val="1"/>
    <w:qFormat/>
    <w:rsid w:val="00715faf"/>
    <w:pPr>
      <w:spacing w:before="0" w:after="60"/>
    </w:pPr>
    <w:rPr/>
  </w:style>
  <w:style w:type="paragraph" w:styleId="En" w:customStyle="1">
    <w:name w:val="en"/>
    <w:uiPriority w:val="1"/>
    <w:qFormat/>
    <w:rsid w:val="00715faf"/>
    <w:pPr>
      <w:widowControl w:val="false"/>
      <w:bidi w:val="0"/>
      <w:spacing w:lineRule="auto" w:line="360"/>
      <w:ind w:left="360" w:hanging="360"/>
      <w:jc w:val="left"/>
      <w:textAlignment w:val="auto"/>
    </w:pPr>
    <w:rPr>
      <w:rFonts w:ascii="Times New Roman" w:hAnsi="Times New Roman" w:eastAsia="Times New Roman" w:cs="Times New Roman"/>
      <w:color w:val="auto"/>
      <w:sz w:val="20"/>
      <w:szCs w:val="24"/>
      <w:lang w:eastAsia="en-US" w:bidi="ar-SA" w:val="en-US"/>
    </w:rPr>
  </w:style>
  <w:style w:type="paragraph" w:styleId="End" w:customStyle="1">
    <w:name w:val="end"/>
    <w:uiPriority w:val="1"/>
    <w:qFormat/>
    <w:rsid w:val="00715faf"/>
    <w:pPr>
      <w:widowControl/>
      <w:bidi w:val="0"/>
      <w:spacing w:before="200" w:after="0"/>
      <w:jc w:val="left"/>
      <w:textAlignment w:val="auto"/>
    </w:pPr>
    <w:rPr>
      <w:rFonts w:ascii="Times New Roman" w:hAnsi="Times New Roman" w:eastAsia="Times New Roman" w:cs="Times New Roman"/>
      <w:color w:val="auto"/>
      <w:sz w:val="24"/>
      <w:szCs w:val="24"/>
      <w:lang w:eastAsia="en-US" w:bidi="ar-SA" w:val="en-US"/>
    </w:rPr>
  </w:style>
  <w:style w:type="paragraph" w:styleId="Enhn" w:customStyle="1">
    <w:name w:val="enhn"/>
    <w:basedOn w:val="En"/>
    <w:uiPriority w:val="1"/>
    <w:qFormat/>
    <w:rsid w:val="00715faf"/>
    <w:pPr/>
    <w:rPr/>
  </w:style>
  <w:style w:type="paragraph" w:styleId="Enp" w:customStyle="1">
    <w:name w:val="enp"/>
    <w:basedOn w:val="En"/>
    <w:uiPriority w:val="1"/>
    <w:qFormat/>
    <w:rsid w:val="00715faf"/>
    <w:pPr>
      <w:ind w:left="360" w:firstLine="360"/>
    </w:pPr>
    <w:rPr/>
  </w:style>
  <w:style w:type="paragraph" w:styleId="Ep" w:customStyle="1">
    <w:name w:val="ep"/>
    <w:uiPriority w:val="1"/>
    <w:qFormat/>
    <w:rsid w:val="00715faf"/>
    <w:pPr>
      <w:widowControl w:val="false"/>
      <w:bidi w:val="0"/>
      <w:ind w:firstLine="720"/>
      <w:jc w:val="left"/>
      <w:textAlignment w:val="auto"/>
    </w:pPr>
    <w:rPr>
      <w:rFonts w:ascii="Times New Roman" w:hAnsi="Times New Roman" w:eastAsia="Times New Roman" w:cs="Times New Roman"/>
      <w:color w:val="auto"/>
      <w:sz w:val="24"/>
      <w:szCs w:val="20"/>
      <w:lang w:eastAsia="en-US" w:bidi="ar-SA" w:val="en-US"/>
    </w:rPr>
  </w:style>
  <w:style w:type="paragraph" w:styleId="Ep1" w:customStyle="1">
    <w:name w:val="ep1"/>
    <w:basedOn w:val="Normal"/>
    <w:uiPriority w:val="1"/>
    <w:qFormat/>
    <w:rsid w:val="00715faf"/>
    <w:pPr>
      <w:widowControl w:val="false"/>
      <w:suppressAutoHyphens w:val="false"/>
      <w:spacing w:lineRule="auto" w:line="360"/>
      <w:ind w:firstLine="720"/>
      <w:textAlignment w:val="auto"/>
    </w:pPr>
    <w:rPr>
      <w:rFonts w:ascii="Times New Roman" w:hAnsi="Times New Roman" w:eastAsia="Times New Roman" w:cs="Times New Roman"/>
      <w:color w:val="00000A"/>
      <w:sz w:val="24"/>
      <w:lang w:eastAsia="en-US" w:bidi="ar-SA"/>
    </w:rPr>
  </w:style>
  <w:style w:type="paragraph" w:styleId="Ep2" w:customStyle="1">
    <w:name w:val="ep2"/>
    <w:basedOn w:val="Normal"/>
    <w:uiPriority w:val="1"/>
    <w:qFormat/>
    <w:rsid w:val="00715faf"/>
    <w:pPr>
      <w:widowControl w:val="false"/>
      <w:suppressAutoHyphens w:val="false"/>
      <w:spacing w:lineRule="auto" w:line="360"/>
      <w:ind w:firstLine="1440"/>
      <w:textAlignment w:val="auto"/>
    </w:pPr>
    <w:rPr>
      <w:rFonts w:ascii="Times New Roman" w:hAnsi="Times New Roman" w:eastAsia="Times New Roman" w:cs="Times New Roman"/>
      <w:color w:val="00000A"/>
      <w:sz w:val="24"/>
      <w:lang w:eastAsia="en-US" w:bidi="ar-SA"/>
    </w:rPr>
  </w:style>
  <w:style w:type="paragraph" w:styleId="Epaft" w:customStyle="1">
    <w:name w:val="epaft"/>
    <w:basedOn w:val="Ep"/>
    <w:next w:val="Ep"/>
    <w:uiPriority w:val="1"/>
    <w:qFormat/>
    <w:rsid w:val="00715faf"/>
    <w:pPr/>
    <w:rPr/>
  </w:style>
  <w:style w:type="paragraph" w:styleId="Epf" w:customStyle="1">
    <w:name w:val="epf"/>
    <w:next w:val="Ep"/>
    <w:uiPriority w:val="1"/>
    <w:qFormat/>
    <w:rsid w:val="00715faf"/>
    <w:pPr>
      <w:widowControl/>
      <w:bidi w:val="0"/>
      <w:spacing w:before="120" w:after="0"/>
      <w:jc w:val="left"/>
      <w:textAlignment w:val="auto"/>
    </w:pPr>
    <w:rPr>
      <w:rFonts w:ascii="Times New Roman" w:hAnsi="Times New Roman" w:eastAsia="Times New Roman" w:cs="Times New Roman"/>
      <w:color w:val="auto"/>
      <w:sz w:val="24"/>
      <w:szCs w:val="24"/>
      <w:lang w:eastAsia="en-US" w:bidi="ar-SA" w:val="en-US"/>
    </w:rPr>
  </w:style>
  <w:style w:type="paragraph" w:styleId="Epl" w:customStyle="1">
    <w:name w:val="epl"/>
    <w:next w:val="Normal"/>
    <w:uiPriority w:val="1"/>
    <w:qFormat/>
    <w:rsid w:val="00715faf"/>
    <w:pPr>
      <w:widowControl/>
      <w:bidi w:val="0"/>
      <w:spacing w:before="0" w:after="120"/>
      <w:ind w:firstLine="720"/>
      <w:jc w:val="left"/>
      <w:textAlignment w:val="auto"/>
    </w:pPr>
    <w:rPr>
      <w:rFonts w:ascii="Times New Roman" w:hAnsi="Times New Roman" w:eastAsia="Times New Roman" w:cs="Times New Roman"/>
      <w:color w:val="auto"/>
      <w:sz w:val="24"/>
      <w:szCs w:val="24"/>
      <w:lang w:eastAsia="en-US" w:bidi="ar-SA" w:val="en-US"/>
    </w:rPr>
  </w:style>
  <w:style w:type="paragraph" w:styleId="Eps" w:customStyle="1">
    <w:name w:val="eps"/>
    <w:next w:val="Normal"/>
    <w:uiPriority w:val="1"/>
    <w:qFormat/>
    <w:rsid w:val="00715faf"/>
    <w:pPr>
      <w:widowControl/>
      <w:bidi w:val="0"/>
      <w:spacing w:before="120" w:after="120"/>
      <w:jc w:val="left"/>
      <w:textAlignment w:val="auto"/>
    </w:pPr>
    <w:rPr>
      <w:rFonts w:ascii="Times New Roman" w:hAnsi="Times New Roman" w:eastAsia="Times New Roman" w:cs="Times New Roman"/>
      <w:color w:val="auto"/>
      <w:sz w:val="24"/>
      <w:szCs w:val="24"/>
      <w:lang w:eastAsia="en-US" w:bidi="ar-SA" w:val="en-US"/>
    </w:rPr>
  </w:style>
  <w:style w:type="paragraph" w:styleId="Epsl" w:customStyle="1">
    <w:name w:val="epsl"/>
    <w:basedOn w:val="Normal"/>
    <w:uiPriority w:val="1"/>
    <w:qFormat/>
    <w:rsid w:val="00715faf"/>
    <w:pPr>
      <w:suppressAutoHyphens w:val="false"/>
      <w:spacing w:lineRule="auto" w:line="360"/>
      <w:ind w:left="720" w:right="720" w:hanging="0"/>
      <w:textAlignment w:val="auto"/>
    </w:pPr>
    <w:rPr>
      <w:rFonts w:ascii="Times New Roman" w:hAnsi="Times New Roman" w:eastAsia="Times New Roman" w:cs="Times New Roman"/>
      <w:color w:val="00000A"/>
      <w:sz w:val="24"/>
      <w:szCs w:val="20"/>
      <w:lang w:eastAsia="en-US" w:bidi="ar-SA"/>
    </w:rPr>
  </w:style>
  <w:style w:type="paragraph" w:styleId="Epsl1" w:customStyle="1">
    <w:name w:val="epsl1"/>
    <w:basedOn w:val="Epsl"/>
    <w:uiPriority w:val="1"/>
    <w:qFormat/>
    <w:rsid w:val="00715faf"/>
    <w:pPr>
      <w:ind w:left="720" w:right="720" w:firstLine="720"/>
    </w:pPr>
    <w:rPr>
      <w:rFonts w:eastAsia="MS Mincho"/>
      <w:lang w:eastAsia="ja-JP"/>
    </w:rPr>
  </w:style>
  <w:style w:type="paragraph" w:styleId="Epslf" w:customStyle="1">
    <w:name w:val="epslf"/>
    <w:basedOn w:val="Epsl"/>
    <w:next w:val="Epsl"/>
    <w:uiPriority w:val="1"/>
    <w:qFormat/>
    <w:rsid w:val="00715faf"/>
    <w:pPr>
      <w:spacing w:before="200" w:after="0"/>
    </w:pPr>
    <w:rPr>
      <w:rFonts w:eastAsia="MS Mincho"/>
      <w:lang w:eastAsia="ja-JP"/>
    </w:rPr>
  </w:style>
  <w:style w:type="paragraph" w:styleId="Ept" w:customStyle="1">
    <w:name w:val="ept"/>
    <w:next w:val="Normal"/>
    <w:uiPriority w:val="1"/>
    <w:qFormat/>
    <w:rsid w:val="00715faf"/>
    <w:pPr>
      <w:widowControl w:val="false"/>
      <w:bidi w:val="0"/>
      <w:spacing w:before="0" w:after="100"/>
      <w:jc w:val="right"/>
      <w:textAlignment w:val="auto"/>
    </w:pPr>
    <w:rPr>
      <w:rFonts w:ascii="Times New Roman" w:hAnsi="Times New Roman" w:eastAsia="Times New Roman" w:cs="Times New Roman"/>
      <w:color w:val="auto"/>
      <w:sz w:val="24"/>
      <w:szCs w:val="20"/>
      <w:lang w:eastAsia="en-US" w:bidi="ar-SA" w:val="en-US"/>
    </w:rPr>
  </w:style>
  <w:style w:type="paragraph" w:styleId="Ept1" w:customStyle="1">
    <w:name w:val="ept1"/>
    <w:basedOn w:val="Ept"/>
    <w:uiPriority w:val="1"/>
    <w:qFormat/>
    <w:rsid w:val="00715faf"/>
    <w:pPr/>
    <w:rPr>
      <w:rFonts w:eastAsia="MS Mincho"/>
      <w:sz w:val="20"/>
      <w:lang w:eastAsia="ja-JP"/>
    </w:rPr>
  </w:style>
  <w:style w:type="paragraph" w:styleId="Eq" w:customStyle="1">
    <w:name w:val="eq"/>
    <w:next w:val="Normal"/>
    <w:uiPriority w:val="1"/>
    <w:qFormat/>
    <w:rsid w:val="00715faf"/>
    <w:pPr>
      <w:widowControl w:val="false"/>
      <w:shd w:val="clear" w:color="auto" w:fill="C0C0C0"/>
      <w:bidi w:val="0"/>
      <w:spacing w:lineRule="auto" w:line="480" w:before="60" w:after="60"/>
      <w:jc w:val="center"/>
      <w:textAlignment w:val="auto"/>
    </w:pPr>
    <w:rPr>
      <w:rFonts w:ascii="Arial" w:hAnsi="Arial" w:eastAsia="Times New Roman" w:cs="Times New Roman"/>
      <w:color w:val="auto"/>
      <w:sz w:val="24"/>
      <w:szCs w:val="20"/>
      <w:lang w:eastAsia="en-US" w:bidi="ar-SA" w:val="en-US"/>
    </w:rPr>
  </w:style>
  <w:style w:type="paragraph" w:styleId="Eqaft" w:customStyle="1">
    <w:name w:val="eqaft"/>
    <w:basedOn w:val="Eq"/>
    <w:next w:val="Eq"/>
    <w:uiPriority w:val="1"/>
    <w:qFormat/>
    <w:rsid w:val="00715faf"/>
    <w:pPr>
      <w:shd w:fill="C0C0C0" w:val="clear"/>
      <w:spacing w:before="0" w:after="60"/>
    </w:pPr>
    <w:rPr>
      <w:rFonts w:eastAsia="MS Mincho"/>
    </w:rPr>
  </w:style>
  <w:style w:type="paragraph" w:styleId="Ex" w:customStyle="1">
    <w:name w:val="ex"/>
    <w:basedOn w:val="Normal"/>
    <w:uiPriority w:val="1"/>
    <w:qFormat/>
    <w:rsid w:val="00715faf"/>
    <w:pPr>
      <w:widowControl w:val="false"/>
      <w:suppressAutoHyphens w:val="false"/>
      <w:spacing w:lineRule="auto" w:line="360"/>
      <w:ind w:left="720" w:right="720" w:firstLine="720"/>
      <w:jc w:val="both"/>
      <w:textAlignment w:val="auto"/>
    </w:pPr>
    <w:rPr>
      <w:rFonts w:ascii="Times New Roman" w:hAnsi="Times New Roman" w:eastAsia="Times New Roman" w:cs="Times New Roman"/>
      <w:color w:val="00000A"/>
      <w:sz w:val="24"/>
      <w:lang w:eastAsia="en-US" w:bidi="ar-SA"/>
    </w:rPr>
  </w:style>
  <w:style w:type="paragraph" w:styleId="Exaft" w:customStyle="1">
    <w:name w:val="exaft"/>
    <w:basedOn w:val="Normal"/>
    <w:next w:val="Ex"/>
    <w:uiPriority w:val="1"/>
    <w:qFormat/>
    <w:rsid w:val="00715faf"/>
    <w:pPr>
      <w:widowControl w:val="false"/>
      <w:suppressAutoHyphens w:val="false"/>
      <w:spacing w:lineRule="auto" w:line="360" w:before="200" w:after="0"/>
      <w:ind w:left="720" w:right="720" w:hanging="0"/>
      <w:textAlignment w:val="auto"/>
    </w:pPr>
    <w:rPr>
      <w:rFonts w:ascii="Times New Roman" w:hAnsi="Times New Roman" w:eastAsia="MS Mincho" w:cs="Times New Roman"/>
      <w:color w:val="00000A"/>
      <w:sz w:val="24"/>
      <w:lang w:eastAsia="en-US" w:bidi="ar-SA"/>
    </w:rPr>
  </w:style>
  <w:style w:type="paragraph" w:styleId="Exah" w:customStyle="1">
    <w:name w:val="exah"/>
    <w:next w:val="Exaft"/>
    <w:uiPriority w:val="1"/>
    <w:qFormat/>
    <w:rsid w:val="00715faf"/>
    <w:pPr>
      <w:widowControl/>
      <w:bidi w:val="0"/>
      <w:spacing w:before="360" w:after="60"/>
      <w:jc w:val="left"/>
      <w:textAlignment w:val="auto"/>
    </w:pPr>
    <w:rPr>
      <w:rFonts w:ascii="Arial" w:hAnsi="Arial" w:eastAsia="Times New Roman" w:cs="Times New Roman"/>
      <w:color w:val="auto"/>
      <w:sz w:val="28"/>
      <w:szCs w:val="24"/>
      <w:lang w:eastAsia="en-US" w:bidi="ar-SA" w:val="en-US"/>
    </w:rPr>
  </w:style>
  <w:style w:type="paragraph" w:styleId="Exbh" w:customStyle="1">
    <w:name w:val="exbh"/>
    <w:next w:val="Exaft"/>
    <w:uiPriority w:val="1"/>
    <w:qFormat/>
    <w:rsid w:val="00715faf"/>
    <w:pPr>
      <w:widowControl/>
      <w:bidi w:val="0"/>
      <w:spacing w:before="360" w:after="0"/>
      <w:jc w:val="left"/>
      <w:textAlignment w:val="auto"/>
    </w:pPr>
    <w:rPr>
      <w:rFonts w:ascii="Arial" w:hAnsi="Arial" w:eastAsia="Times New Roman" w:cs="Times New Roman"/>
      <w:color w:val="auto"/>
      <w:sz w:val="24"/>
      <w:szCs w:val="24"/>
      <w:lang w:eastAsia="en-US" w:bidi="ar-SA" w:val="en-US"/>
    </w:rPr>
  </w:style>
  <w:style w:type="paragraph" w:styleId="Exf" w:customStyle="1">
    <w:name w:val="exf"/>
    <w:basedOn w:val="Normal"/>
    <w:next w:val="Normal"/>
    <w:uiPriority w:val="1"/>
    <w:qFormat/>
    <w:rsid w:val="00715faf"/>
    <w:pPr>
      <w:widowControl w:val="false"/>
      <w:suppressAutoHyphens w:val="false"/>
      <w:spacing w:lineRule="auto" w:line="360" w:before="100" w:after="0"/>
      <w:ind w:left="720" w:right="720" w:hanging="0"/>
      <w:jc w:val="both"/>
      <w:textAlignment w:val="auto"/>
    </w:pPr>
    <w:rPr>
      <w:rFonts w:ascii="Times New Roman" w:hAnsi="Times New Roman" w:eastAsia="Times New Roman" w:cs="Times New Roman"/>
      <w:color w:val="00000A"/>
      <w:sz w:val="24"/>
      <w:lang w:eastAsia="en-US" w:bidi="ar-SA"/>
    </w:rPr>
  </w:style>
  <w:style w:type="paragraph" w:styleId="Exh" w:customStyle="1">
    <w:name w:val="exh"/>
    <w:basedOn w:val="Normal"/>
    <w:next w:val="Exaft"/>
    <w:uiPriority w:val="1"/>
    <w:qFormat/>
    <w:rsid w:val="00715faf"/>
    <w:pPr>
      <w:suppressAutoHyphens w:val="false"/>
      <w:spacing w:before="100" w:after="0"/>
      <w:textAlignment w:val="auto"/>
      <w:outlineLvl w:val="8"/>
    </w:pPr>
    <w:rPr>
      <w:rFonts w:ascii="Arial" w:hAnsi="Arial" w:eastAsia="Times New Roman" w:cs="Times New Roman"/>
      <w:color w:val="00000A"/>
      <w:sz w:val="32"/>
      <w:lang w:eastAsia="en-US" w:bidi="ar-SA"/>
    </w:rPr>
  </w:style>
  <w:style w:type="paragraph" w:styleId="Exl" w:customStyle="1">
    <w:name w:val="exl"/>
    <w:basedOn w:val="Normal"/>
    <w:uiPriority w:val="1"/>
    <w:qFormat/>
    <w:rsid w:val="00715faf"/>
    <w:pPr>
      <w:suppressAutoHyphens w:val="false"/>
      <w:spacing w:lineRule="auto" w:line="360" w:before="0" w:after="100"/>
      <w:ind w:left="720" w:right="720" w:firstLine="720"/>
      <w:jc w:val="both"/>
      <w:textAlignment w:val="auto"/>
    </w:pPr>
    <w:rPr>
      <w:rFonts w:ascii="Times New Roman" w:hAnsi="Times New Roman" w:eastAsia="Times New Roman" w:cs="Times New Roman"/>
      <w:color w:val="00000A"/>
      <w:sz w:val="24"/>
      <w:lang w:eastAsia="en-US" w:bidi="ar-SA"/>
    </w:rPr>
  </w:style>
  <w:style w:type="paragraph" w:styleId="Exnl" w:customStyle="1">
    <w:name w:val="exnl"/>
    <w:basedOn w:val="Normal"/>
    <w:uiPriority w:val="1"/>
    <w:qFormat/>
    <w:rsid w:val="00715faf"/>
    <w:pPr>
      <w:widowControl w:val="false"/>
      <w:suppressAutoHyphens w:val="false"/>
      <w:spacing w:lineRule="auto" w:line="360"/>
      <w:ind w:left="1080" w:right="720" w:hanging="360"/>
      <w:jc w:val="both"/>
      <w:textAlignment w:val="auto"/>
    </w:pPr>
    <w:rPr>
      <w:rFonts w:ascii="Times New Roman" w:hAnsi="Times New Roman" w:eastAsia="Times New Roman" w:cs="Times New Roman"/>
      <w:color w:val="00000A"/>
      <w:sz w:val="24"/>
      <w:lang w:eastAsia="en-US" w:bidi="ar-SA"/>
    </w:rPr>
  </w:style>
  <w:style w:type="paragraph" w:styleId="Exnl1" w:customStyle="1">
    <w:name w:val="exnl1"/>
    <w:basedOn w:val="Normal"/>
    <w:uiPriority w:val="1"/>
    <w:qFormat/>
    <w:rsid w:val="00715faf"/>
    <w:pPr>
      <w:widowControl w:val="false"/>
      <w:suppressAutoHyphens w:val="false"/>
      <w:spacing w:lineRule="auto" w:line="360"/>
      <w:ind w:left="1800" w:right="1440" w:hanging="360"/>
      <w:jc w:val="both"/>
      <w:textAlignment w:val="auto"/>
    </w:pPr>
    <w:rPr>
      <w:rFonts w:ascii="Times New Roman" w:hAnsi="Times New Roman" w:eastAsia="Times New Roman" w:cs="Times New Roman"/>
      <w:color w:val="00000A"/>
      <w:sz w:val="24"/>
      <w:lang w:eastAsia="en-US" w:bidi="ar-SA"/>
    </w:rPr>
  </w:style>
  <w:style w:type="paragraph" w:styleId="Exnl1f" w:customStyle="1">
    <w:name w:val="exnl1f"/>
    <w:basedOn w:val="Normal"/>
    <w:next w:val="Exnl1"/>
    <w:uiPriority w:val="1"/>
    <w:qFormat/>
    <w:rsid w:val="00715faf"/>
    <w:pPr>
      <w:widowControl w:val="false"/>
      <w:suppressAutoHyphens w:val="false"/>
      <w:spacing w:lineRule="auto" w:line="360" w:before="40" w:after="0"/>
      <w:ind w:left="1800" w:right="1440" w:hanging="360"/>
      <w:jc w:val="both"/>
      <w:textAlignment w:val="auto"/>
    </w:pPr>
    <w:rPr>
      <w:rFonts w:ascii="Times New Roman" w:hAnsi="Times New Roman" w:eastAsia="Times New Roman" w:cs="Times New Roman"/>
      <w:color w:val="00000A"/>
      <w:sz w:val="24"/>
      <w:lang w:eastAsia="en-US" w:bidi="ar-SA"/>
    </w:rPr>
  </w:style>
  <w:style w:type="paragraph" w:styleId="Exnl1l" w:customStyle="1">
    <w:name w:val="exnl1l"/>
    <w:basedOn w:val="Normal"/>
    <w:next w:val="Exnl"/>
    <w:uiPriority w:val="1"/>
    <w:qFormat/>
    <w:rsid w:val="00715faf"/>
    <w:pPr>
      <w:widowControl w:val="false"/>
      <w:suppressAutoHyphens w:val="false"/>
      <w:spacing w:lineRule="auto" w:line="360" w:before="0" w:after="40"/>
      <w:ind w:left="1800" w:right="1440" w:hanging="360"/>
      <w:jc w:val="both"/>
      <w:textAlignment w:val="auto"/>
    </w:pPr>
    <w:rPr>
      <w:rFonts w:ascii="Times New Roman" w:hAnsi="Times New Roman" w:eastAsia="Times New Roman" w:cs="Times New Roman"/>
      <w:color w:val="00000A"/>
      <w:sz w:val="24"/>
      <w:lang w:eastAsia="en-US" w:bidi="ar-SA"/>
    </w:rPr>
  </w:style>
  <w:style w:type="paragraph" w:styleId="Exnl1p" w:customStyle="1">
    <w:name w:val="exnl1p"/>
    <w:basedOn w:val="Normal"/>
    <w:uiPriority w:val="1"/>
    <w:qFormat/>
    <w:rsid w:val="00715faf"/>
    <w:pPr>
      <w:widowControl w:val="false"/>
      <w:suppressAutoHyphens w:val="false"/>
      <w:spacing w:lineRule="auto" w:line="360"/>
      <w:ind w:left="1800" w:right="1440" w:firstLine="720"/>
      <w:jc w:val="both"/>
      <w:textAlignment w:val="auto"/>
    </w:pPr>
    <w:rPr>
      <w:rFonts w:ascii="Times New Roman" w:hAnsi="Times New Roman" w:eastAsia="Times New Roman" w:cs="Times New Roman"/>
      <w:color w:val="000000"/>
      <w:sz w:val="24"/>
      <w:lang w:eastAsia="en-US" w:bidi="ar-SA"/>
    </w:rPr>
  </w:style>
  <w:style w:type="paragraph" w:styleId="Exnl1s" w:customStyle="1">
    <w:name w:val="exnl1s"/>
    <w:basedOn w:val="Normal"/>
    <w:next w:val="Exnl"/>
    <w:uiPriority w:val="1"/>
    <w:qFormat/>
    <w:rsid w:val="00715faf"/>
    <w:pPr>
      <w:widowControl w:val="false"/>
      <w:suppressAutoHyphens w:val="false"/>
      <w:spacing w:lineRule="auto" w:line="360" w:before="100" w:after="100"/>
      <w:ind w:left="1800" w:right="1440" w:hanging="360"/>
      <w:jc w:val="both"/>
      <w:textAlignment w:val="auto"/>
    </w:pPr>
    <w:rPr>
      <w:rFonts w:ascii="Times New Roman" w:hAnsi="Times New Roman" w:eastAsia="Times New Roman" w:cs="Times New Roman"/>
      <w:color w:val="00000A"/>
      <w:sz w:val="24"/>
      <w:szCs w:val="20"/>
      <w:lang w:eastAsia="en-US" w:bidi="ar-SA"/>
    </w:rPr>
  </w:style>
  <w:style w:type="paragraph" w:styleId="Exnlf" w:customStyle="1">
    <w:name w:val="exnlf"/>
    <w:basedOn w:val="Normal"/>
    <w:next w:val="Exnl"/>
    <w:uiPriority w:val="1"/>
    <w:qFormat/>
    <w:rsid w:val="00715faf"/>
    <w:pPr>
      <w:widowControl w:val="false"/>
      <w:suppressAutoHyphens w:val="false"/>
      <w:spacing w:lineRule="auto" w:line="360" w:before="40" w:after="0"/>
      <w:ind w:left="1080" w:right="720" w:hanging="360"/>
      <w:jc w:val="both"/>
      <w:textAlignment w:val="auto"/>
    </w:pPr>
    <w:rPr>
      <w:rFonts w:ascii="Times New Roman" w:hAnsi="Times New Roman" w:eastAsia="Times New Roman" w:cs="Times New Roman"/>
      <w:color w:val="00000A"/>
      <w:sz w:val="24"/>
      <w:lang w:eastAsia="en-US" w:bidi="ar-SA"/>
    </w:rPr>
  </w:style>
  <w:style w:type="paragraph" w:styleId="Exnll" w:customStyle="1">
    <w:name w:val="exnll"/>
    <w:basedOn w:val="Normal"/>
    <w:next w:val="Ex"/>
    <w:uiPriority w:val="1"/>
    <w:qFormat/>
    <w:rsid w:val="00715faf"/>
    <w:pPr>
      <w:widowControl w:val="false"/>
      <w:suppressAutoHyphens w:val="false"/>
      <w:spacing w:lineRule="auto" w:line="360" w:before="0" w:after="40"/>
      <w:ind w:left="1080" w:right="720" w:hanging="360"/>
      <w:jc w:val="both"/>
      <w:textAlignment w:val="auto"/>
    </w:pPr>
    <w:rPr>
      <w:rFonts w:ascii="Times New Roman" w:hAnsi="Times New Roman" w:eastAsia="Times New Roman" w:cs="Times New Roman"/>
      <w:color w:val="00000A"/>
      <w:sz w:val="24"/>
      <w:lang w:eastAsia="en-US" w:bidi="ar-SA"/>
    </w:rPr>
  </w:style>
  <w:style w:type="paragraph" w:styleId="Exnlp" w:customStyle="1">
    <w:name w:val="exnlp"/>
    <w:basedOn w:val="Normal"/>
    <w:uiPriority w:val="1"/>
    <w:qFormat/>
    <w:rsid w:val="00715faf"/>
    <w:pPr>
      <w:widowControl w:val="false"/>
      <w:suppressAutoHyphens w:val="false"/>
      <w:spacing w:lineRule="auto" w:line="360"/>
      <w:ind w:left="1080" w:right="720" w:firstLine="720"/>
      <w:jc w:val="both"/>
      <w:textAlignment w:val="auto"/>
    </w:pPr>
    <w:rPr>
      <w:rFonts w:ascii="Times New Roman" w:hAnsi="Times New Roman" w:eastAsia="Times New Roman" w:cs="Times New Roman"/>
      <w:color w:val="000000"/>
      <w:sz w:val="24"/>
      <w:lang w:eastAsia="en-US" w:bidi="ar-SA"/>
    </w:rPr>
  </w:style>
  <w:style w:type="paragraph" w:styleId="Exnls" w:customStyle="1">
    <w:name w:val="exnls"/>
    <w:basedOn w:val="Normal"/>
    <w:next w:val="Ex"/>
    <w:uiPriority w:val="1"/>
    <w:qFormat/>
    <w:rsid w:val="00715faf"/>
    <w:pPr>
      <w:widowControl w:val="false"/>
      <w:suppressAutoHyphens w:val="false"/>
      <w:spacing w:lineRule="auto" w:line="360" w:before="100" w:after="100"/>
      <w:ind w:left="1080" w:right="720" w:hanging="360"/>
      <w:jc w:val="both"/>
      <w:textAlignment w:val="auto"/>
    </w:pPr>
    <w:rPr>
      <w:rFonts w:ascii="Times New Roman" w:hAnsi="Times New Roman" w:eastAsia="Times New Roman" w:cs="Times New Roman"/>
      <w:color w:val="00000A"/>
      <w:sz w:val="24"/>
      <w:lang w:eastAsia="en-US" w:bidi="ar-SA"/>
    </w:rPr>
  </w:style>
  <w:style w:type="paragraph" w:styleId="Exs" w:customStyle="1">
    <w:name w:val="exs"/>
    <w:basedOn w:val="Normal"/>
    <w:uiPriority w:val="1"/>
    <w:qFormat/>
    <w:rsid w:val="00715faf"/>
    <w:pPr>
      <w:widowControl w:val="false"/>
      <w:suppressAutoHyphens w:val="false"/>
      <w:spacing w:lineRule="auto" w:line="360" w:before="100" w:after="100"/>
      <w:ind w:left="720" w:right="720" w:hanging="0"/>
      <w:jc w:val="both"/>
      <w:textAlignment w:val="auto"/>
    </w:pPr>
    <w:rPr>
      <w:rFonts w:ascii="Times New Roman" w:hAnsi="Times New Roman" w:eastAsia="Times New Roman" w:cs="Times New Roman"/>
      <w:color w:val="000000"/>
      <w:sz w:val="24"/>
      <w:lang w:eastAsia="en-US" w:bidi="ar-SA"/>
    </w:rPr>
  </w:style>
  <w:style w:type="paragraph" w:styleId="Exul" w:customStyle="1">
    <w:name w:val="exul"/>
    <w:basedOn w:val="Normal"/>
    <w:uiPriority w:val="1"/>
    <w:qFormat/>
    <w:rsid w:val="00715faf"/>
    <w:pPr>
      <w:widowControl w:val="false"/>
      <w:suppressAutoHyphens w:val="false"/>
      <w:spacing w:lineRule="auto" w:line="360"/>
      <w:ind w:left="1440" w:right="720" w:hanging="360"/>
      <w:jc w:val="both"/>
      <w:textAlignment w:val="auto"/>
    </w:pPr>
    <w:rPr>
      <w:rFonts w:ascii="Times New Roman" w:hAnsi="Times New Roman" w:eastAsia="Times New Roman" w:cs="Times New Roman"/>
      <w:color w:val="00000A"/>
      <w:sz w:val="24"/>
      <w:lang w:eastAsia="en-US" w:bidi="ar-SA"/>
    </w:rPr>
  </w:style>
  <w:style w:type="paragraph" w:styleId="Exul1" w:customStyle="1">
    <w:name w:val="exul1"/>
    <w:basedOn w:val="Normal"/>
    <w:uiPriority w:val="1"/>
    <w:qFormat/>
    <w:rsid w:val="00715faf"/>
    <w:pPr>
      <w:widowControl w:val="false"/>
      <w:suppressAutoHyphens w:val="false"/>
      <w:spacing w:lineRule="auto" w:line="360"/>
      <w:ind w:left="1800" w:right="720" w:hanging="360"/>
      <w:jc w:val="both"/>
      <w:textAlignment w:val="auto"/>
    </w:pPr>
    <w:rPr>
      <w:rFonts w:ascii="Times New Roman" w:hAnsi="Times New Roman" w:eastAsia="Times New Roman" w:cs="Times New Roman"/>
      <w:color w:val="00000A"/>
      <w:sz w:val="24"/>
      <w:lang w:eastAsia="en-US" w:bidi="ar-SA"/>
    </w:rPr>
  </w:style>
  <w:style w:type="paragraph" w:styleId="Exul1f" w:customStyle="1">
    <w:name w:val="exul1f"/>
    <w:basedOn w:val="Normal"/>
    <w:next w:val="Exul1"/>
    <w:uiPriority w:val="1"/>
    <w:qFormat/>
    <w:rsid w:val="00715faf"/>
    <w:pPr>
      <w:widowControl w:val="false"/>
      <w:suppressAutoHyphens w:val="false"/>
      <w:spacing w:lineRule="auto" w:line="360" w:before="240" w:after="0"/>
      <w:ind w:left="1800" w:right="720" w:hanging="360"/>
      <w:jc w:val="both"/>
      <w:textAlignment w:val="auto"/>
    </w:pPr>
    <w:rPr>
      <w:rFonts w:ascii="Times New Roman" w:hAnsi="Times New Roman" w:eastAsia="Times New Roman" w:cs="Times New Roman"/>
      <w:color w:val="00000A"/>
      <w:sz w:val="24"/>
      <w:lang w:eastAsia="en-US" w:bidi="ar-SA"/>
    </w:rPr>
  </w:style>
  <w:style w:type="paragraph" w:styleId="Exul1l" w:customStyle="1">
    <w:name w:val="exul1l"/>
    <w:basedOn w:val="Normal"/>
    <w:next w:val="Exul"/>
    <w:uiPriority w:val="1"/>
    <w:qFormat/>
    <w:rsid w:val="00715faf"/>
    <w:pPr>
      <w:widowControl w:val="false"/>
      <w:suppressAutoHyphens w:val="false"/>
      <w:spacing w:lineRule="auto" w:line="360" w:before="0" w:after="240"/>
      <w:ind w:left="1800" w:right="720" w:hanging="360"/>
      <w:jc w:val="both"/>
      <w:textAlignment w:val="auto"/>
    </w:pPr>
    <w:rPr>
      <w:rFonts w:ascii="Times New Roman" w:hAnsi="Times New Roman" w:eastAsia="Times New Roman" w:cs="Times New Roman"/>
      <w:color w:val="00000A"/>
      <w:sz w:val="24"/>
      <w:lang w:eastAsia="en-US" w:bidi="ar-SA"/>
    </w:rPr>
  </w:style>
  <w:style w:type="paragraph" w:styleId="Exul1p" w:customStyle="1">
    <w:name w:val="exul1p"/>
    <w:basedOn w:val="Normal"/>
    <w:uiPriority w:val="1"/>
    <w:qFormat/>
    <w:rsid w:val="00715faf"/>
    <w:pPr>
      <w:widowControl w:val="false"/>
      <w:spacing w:lineRule="auto" w:line="480"/>
      <w:ind w:left="1800" w:right="720" w:firstLine="360"/>
      <w:jc w:val="both"/>
      <w:textAlignment w:val="center"/>
    </w:pPr>
    <w:rPr>
      <w:rFonts w:ascii="Times New Roman" w:hAnsi="Times New Roman" w:eastAsia="Times New Roman" w:cs="Times New Roman"/>
      <w:color w:val="00000A"/>
      <w:sz w:val="24"/>
      <w:lang w:eastAsia="en-US" w:bidi="ar-SA"/>
    </w:rPr>
  </w:style>
  <w:style w:type="paragraph" w:styleId="Exul1s" w:customStyle="1">
    <w:name w:val="exul1s"/>
    <w:basedOn w:val="Normal"/>
    <w:next w:val="Exul"/>
    <w:uiPriority w:val="1"/>
    <w:qFormat/>
    <w:rsid w:val="00715faf"/>
    <w:pPr>
      <w:widowControl w:val="false"/>
      <w:suppressAutoHyphens w:val="false"/>
      <w:spacing w:lineRule="auto" w:line="360" w:before="240" w:after="240"/>
      <w:ind w:left="1800" w:right="720" w:hanging="360"/>
      <w:jc w:val="both"/>
      <w:textAlignment w:val="auto"/>
    </w:pPr>
    <w:rPr>
      <w:rFonts w:ascii="Times New Roman" w:hAnsi="Times New Roman" w:eastAsia="Times New Roman" w:cs="Times New Roman"/>
      <w:color w:val="00000A"/>
      <w:sz w:val="24"/>
      <w:lang w:eastAsia="en-US" w:bidi="ar-SA"/>
    </w:rPr>
  </w:style>
  <w:style w:type="paragraph" w:styleId="Exulf" w:customStyle="1">
    <w:name w:val="exulf"/>
    <w:basedOn w:val="Normal"/>
    <w:next w:val="Exul"/>
    <w:uiPriority w:val="1"/>
    <w:qFormat/>
    <w:rsid w:val="00715faf"/>
    <w:pPr>
      <w:widowControl w:val="false"/>
      <w:suppressAutoHyphens w:val="false"/>
      <w:spacing w:lineRule="auto" w:line="360" w:before="240" w:after="0"/>
      <w:ind w:left="1440" w:right="720" w:hanging="360"/>
      <w:jc w:val="both"/>
      <w:textAlignment w:val="auto"/>
    </w:pPr>
    <w:rPr>
      <w:rFonts w:ascii="Times New Roman" w:hAnsi="Times New Roman" w:eastAsia="Times New Roman" w:cs="Times New Roman"/>
      <w:color w:val="000000"/>
      <w:sz w:val="24"/>
      <w:szCs w:val="20"/>
      <w:lang w:eastAsia="en-US" w:bidi="ar-SA"/>
    </w:rPr>
  </w:style>
  <w:style w:type="paragraph" w:styleId="Exull" w:customStyle="1">
    <w:name w:val="exull"/>
    <w:basedOn w:val="Normal"/>
    <w:next w:val="Ex"/>
    <w:uiPriority w:val="1"/>
    <w:qFormat/>
    <w:rsid w:val="00715faf"/>
    <w:pPr>
      <w:widowControl w:val="false"/>
      <w:suppressAutoHyphens w:val="false"/>
      <w:spacing w:lineRule="auto" w:line="360" w:before="0" w:after="240"/>
      <w:ind w:left="1440" w:right="720" w:hanging="360"/>
      <w:jc w:val="both"/>
      <w:textAlignment w:val="auto"/>
    </w:pPr>
    <w:rPr>
      <w:rFonts w:ascii="Times New Roman" w:hAnsi="Times New Roman" w:eastAsia="Times New Roman" w:cs="Times New Roman"/>
      <w:color w:val="00000A"/>
      <w:sz w:val="24"/>
      <w:lang w:eastAsia="en-US" w:bidi="ar-SA"/>
    </w:rPr>
  </w:style>
  <w:style w:type="paragraph" w:styleId="Exulp" w:customStyle="1">
    <w:name w:val="exulp"/>
    <w:basedOn w:val="Normal"/>
    <w:uiPriority w:val="1"/>
    <w:qFormat/>
    <w:rsid w:val="00715faf"/>
    <w:pPr>
      <w:widowControl w:val="false"/>
      <w:suppressAutoHyphens w:val="false"/>
      <w:spacing w:lineRule="auto" w:line="360"/>
      <w:ind w:left="1440" w:right="720" w:firstLine="360"/>
      <w:jc w:val="both"/>
      <w:textAlignment w:val="auto"/>
    </w:pPr>
    <w:rPr>
      <w:rFonts w:ascii="Times New Roman" w:hAnsi="Times New Roman" w:eastAsia="Times New Roman" w:cs="Times New Roman"/>
      <w:color w:val="000000"/>
      <w:sz w:val="24"/>
      <w:lang w:eastAsia="en-US" w:bidi="ar-SA"/>
    </w:rPr>
  </w:style>
  <w:style w:type="paragraph" w:styleId="Exuls" w:customStyle="1">
    <w:name w:val="exuls"/>
    <w:basedOn w:val="Normal"/>
    <w:next w:val="Ex"/>
    <w:uiPriority w:val="1"/>
    <w:qFormat/>
    <w:rsid w:val="00715faf"/>
    <w:pPr>
      <w:widowControl w:val="false"/>
      <w:suppressAutoHyphens w:val="false"/>
      <w:spacing w:lineRule="auto" w:line="360" w:before="240" w:after="240"/>
      <w:ind w:left="1440" w:right="720" w:hanging="360"/>
      <w:jc w:val="both"/>
      <w:textAlignment w:val="auto"/>
    </w:pPr>
    <w:rPr>
      <w:rFonts w:ascii="Times New Roman" w:hAnsi="Times New Roman" w:eastAsia="Times New Roman" w:cs="Times New Roman"/>
      <w:color w:val="00000A"/>
      <w:sz w:val="24"/>
      <w:lang w:eastAsia="en-US" w:bidi="ar-SA"/>
    </w:rPr>
  </w:style>
  <w:style w:type="paragraph" w:styleId="Fig" w:customStyle="1">
    <w:name w:val="fig"/>
    <w:uiPriority w:val="1"/>
    <w:qFormat/>
    <w:rsid w:val="00715faf"/>
    <w:pPr>
      <w:widowControl w:val="false"/>
      <w:bidi w:val="0"/>
      <w:spacing w:before="100" w:after="100"/>
      <w:jc w:val="left"/>
      <w:textAlignment w:val="auto"/>
    </w:pPr>
    <w:rPr>
      <w:rFonts w:ascii="Times New Roman" w:hAnsi="Times New Roman" w:eastAsia="Times New Roman" w:cs="Times New Roman"/>
      <w:color w:val="auto"/>
      <w:sz w:val="24"/>
      <w:szCs w:val="24"/>
      <w:lang w:eastAsia="en-US" w:bidi="ar-SA" w:val="en-US"/>
    </w:rPr>
  </w:style>
  <w:style w:type="paragraph" w:styleId="Figatr" w:customStyle="1">
    <w:name w:val="figatr"/>
    <w:basedOn w:val="Normal"/>
    <w:uiPriority w:val="1"/>
    <w:qFormat/>
    <w:rsid w:val="00715faf"/>
    <w:pPr>
      <w:widowControl w:val="false"/>
      <w:suppressAutoHyphens w:val="false"/>
      <w:spacing w:before="100" w:after="200"/>
      <w:textAlignment w:val="auto"/>
    </w:pPr>
    <w:rPr>
      <w:rFonts w:ascii="Arial" w:hAnsi="Arial" w:eastAsia="Times New Roman" w:cs="Times New Roman"/>
      <w:color w:val="00000A"/>
      <w:lang w:eastAsia="en-US" w:bidi="ar-SA"/>
    </w:rPr>
  </w:style>
  <w:style w:type="paragraph" w:styleId="Figcap" w:customStyle="1">
    <w:name w:val="figcap"/>
    <w:basedOn w:val="Fig"/>
    <w:uiPriority w:val="1"/>
    <w:qFormat/>
    <w:rsid w:val="00715faf"/>
    <w:pPr/>
    <w:rPr/>
  </w:style>
  <w:style w:type="paragraph" w:styleId="Figcap1" w:customStyle="1">
    <w:name w:val="figcap1"/>
    <w:uiPriority w:val="1"/>
    <w:qFormat/>
    <w:rsid w:val="00715faf"/>
    <w:pPr>
      <w:widowControl/>
      <w:bidi w:val="0"/>
      <w:jc w:val="left"/>
      <w:textAlignment w:val="auto"/>
    </w:pPr>
    <w:rPr>
      <w:rFonts w:ascii="Times New Roman" w:hAnsi="Times New Roman" w:eastAsia="Times New Roman" w:cs="Times New Roman"/>
      <w:color w:val="auto"/>
      <w:sz w:val="24"/>
      <w:szCs w:val="24"/>
      <w:lang w:eastAsia="en-US" w:bidi="ar-SA" w:val="en-US"/>
    </w:rPr>
  </w:style>
  <w:style w:type="paragraph" w:styleId="Figh" w:customStyle="1">
    <w:name w:val="figh"/>
    <w:basedOn w:val="Fig"/>
    <w:uiPriority w:val="1"/>
    <w:qFormat/>
    <w:rsid w:val="00715faf"/>
    <w:pPr>
      <w:shd w:val="clear" w:color="auto" w:fill="C0C0C0"/>
      <w:spacing w:before="200" w:after="60"/>
      <w:outlineLvl w:val="8"/>
    </w:pPr>
    <w:rPr>
      <w:sz w:val="28"/>
    </w:rPr>
  </w:style>
  <w:style w:type="paragraph" w:styleId="Figh1" w:customStyle="1">
    <w:name w:val="figh1"/>
    <w:basedOn w:val="Figh"/>
    <w:uiPriority w:val="1"/>
    <w:qFormat/>
    <w:rsid w:val="00715faf"/>
    <w:pPr>
      <w:shd w:fill="C0C0C0" w:val="clear"/>
    </w:pPr>
    <w:rPr>
      <w:sz w:val="24"/>
    </w:rPr>
  </w:style>
  <w:style w:type="paragraph" w:styleId="Fign" w:customStyle="1">
    <w:name w:val="fign"/>
    <w:basedOn w:val="Fig"/>
    <w:uiPriority w:val="1"/>
    <w:qFormat/>
    <w:rsid w:val="00715faf"/>
    <w:pPr/>
    <w:rPr>
      <w:rFonts w:ascii="Arial" w:hAnsi="Arial"/>
      <w:sz w:val="20"/>
    </w:rPr>
  </w:style>
  <w:style w:type="paragraph" w:styleId="Fn" w:customStyle="1">
    <w:name w:val="fn"/>
    <w:uiPriority w:val="1"/>
    <w:qFormat/>
    <w:rsid w:val="00715faf"/>
    <w:pPr>
      <w:widowControl w:val="false"/>
      <w:pBdr>
        <w:top w:val="single" w:sz="8" w:space="1" w:color="00000A"/>
        <w:bottom w:val="single" w:sz="8" w:space="1" w:color="00000A"/>
      </w:pBdr>
      <w:bidi w:val="0"/>
      <w:spacing w:lineRule="auto" w:line="360"/>
      <w:ind w:left="360" w:hanging="360"/>
      <w:jc w:val="left"/>
      <w:textAlignment w:val="auto"/>
    </w:pPr>
    <w:rPr>
      <w:rFonts w:ascii="Times New Roman" w:hAnsi="Times New Roman" w:eastAsia="Times New Roman" w:cs="Times New Roman"/>
      <w:color w:val="auto"/>
      <w:sz w:val="20"/>
      <w:szCs w:val="20"/>
      <w:lang w:eastAsia="en-US" w:bidi="ar-SA" w:val="en-US"/>
    </w:rPr>
  </w:style>
  <w:style w:type="paragraph" w:styleId="Fnp" w:customStyle="1">
    <w:name w:val="fnp"/>
    <w:basedOn w:val="Fn"/>
    <w:uiPriority w:val="1"/>
    <w:qFormat/>
    <w:rsid w:val="00715faf"/>
    <w:pPr>
      <w:ind w:left="360" w:firstLine="720"/>
    </w:pPr>
    <w:rPr/>
  </w:style>
  <w:style w:type="paragraph" w:styleId="Fs" w:customStyle="1">
    <w:name w:val="fs"/>
    <w:basedOn w:val="Normal"/>
    <w:uiPriority w:val="1"/>
    <w:qFormat/>
    <w:rsid w:val="00715faf"/>
    <w:pPr>
      <w:widowControl w:val="false"/>
      <w:suppressAutoHyphens w:val="false"/>
      <w:spacing w:lineRule="auto" w:line="360" w:before="480" w:after="0"/>
      <w:textAlignment w:val="auto"/>
    </w:pPr>
    <w:rPr>
      <w:rFonts w:ascii="Arial" w:hAnsi="Arial" w:eastAsia="Times New Roman" w:cs="Times New Roman"/>
      <w:color w:val="00000A"/>
      <w:sz w:val="24"/>
      <w:lang w:eastAsia="en-US" w:bidi="ar-SA"/>
    </w:rPr>
  </w:style>
  <w:style w:type="paragraph" w:styleId="Glo" w:customStyle="1">
    <w:name w:val="glo"/>
    <w:uiPriority w:val="1"/>
    <w:qFormat/>
    <w:rsid w:val="00715faf"/>
    <w:pPr>
      <w:widowControl/>
      <w:tabs>
        <w:tab w:val="left" w:pos="0" w:leader="none"/>
      </w:tabs>
      <w:bidi w:val="0"/>
      <w:spacing w:lineRule="auto" w:line="480"/>
      <w:ind w:left="245" w:hanging="245"/>
      <w:jc w:val="both"/>
      <w:textAlignment w:val="auto"/>
    </w:pPr>
    <w:rPr>
      <w:rFonts w:ascii="Times New Roman" w:hAnsi="Times New Roman" w:eastAsia="Times New Roman" w:cs="Times New Roman"/>
      <w:color w:val="000000"/>
      <w:sz w:val="24"/>
      <w:szCs w:val="20"/>
      <w:lang w:eastAsia="en-US" w:bidi="ar-SA" w:val="en-US"/>
    </w:rPr>
  </w:style>
  <w:style w:type="paragraph" w:styleId="Glof" w:customStyle="1">
    <w:name w:val="glof"/>
    <w:basedOn w:val="Glo"/>
    <w:next w:val="Glo"/>
    <w:uiPriority w:val="1"/>
    <w:qFormat/>
    <w:rsid w:val="00715faf"/>
    <w:pPr>
      <w:spacing w:before="200" w:after="0"/>
    </w:pPr>
    <w:rPr/>
  </w:style>
  <w:style w:type="paragraph" w:styleId="Hb" w:customStyle="1">
    <w:name w:val="hb"/>
    <w:basedOn w:val="Normal"/>
    <w:uiPriority w:val="1"/>
    <w:qFormat/>
    <w:rsid w:val="00715faf"/>
    <w:pPr>
      <w:widowControl w:val="false"/>
      <w:spacing w:lineRule="auto" w:line="360"/>
      <w:jc w:val="center"/>
      <w:textAlignment w:val="center"/>
    </w:pPr>
    <w:rPr>
      <w:rFonts w:ascii="Times New Roman" w:hAnsi="Times New Roman" w:eastAsia="Times New Roman" w:cs="Times New Roman"/>
      <w:color w:val="000000"/>
      <w:sz w:val="24"/>
      <w:lang w:eastAsia="en-US" w:bidi="ar-SA"/>
    </w:rPr>
  </w:style>
  <w:style w:type="paragraph" w:styleId="Hd" w:customStyle="1">
    <w:name w:val="hd"/>
    <w:basedOn w:val="Ah"/>
    <w:next w:val="Normal"/>
    <w:uiPriority w:val="1"/>
    <w:qFormat/>
    <w:rsid w:val="00715faf"/>
    <w:pPr>
      <w:outlineLvl w:val="8"/>
    </w:pPr>
    <w:rPr/>
  </w:style>
  <w:style w:type="paragraph" w:styleId="Hdn" w:customStyle="1">
    <w:name w:val="hdn"/>
    <w:basedOn w:val="Normal"/>
    <w:uiPriority w:val="1"/>
    <w:qFormat/>
    <w:rsid w:val="00715faf"/>
    <w:pPr>
      <w:widowControl w:val="false"/>
      <w:suppressAutoHyphens w:val="false"/>
      <w:spacing w:lineRule="auto" w:line="360" w:before="0" w:after="120"/>
      <w:textAlignment w:val="auto"/>
    </w:pPr>
    <w:rPr>
      <w:rFonts w:ascii="Times New Roman" w:hAnsi="Times New Roman" w:eastAsia="Times New Roman" w:cs="Times New Roman"/>
      <w:color w:val="00000A"/>
      <w:sz w:val="24"/>
      <w:lang w:eastAsia="en-US" w:bidi="ar-SA"/>
    </w:rPr>
  </w:style>
  <w:style w:type="paragraph" w:styleId="In" w:customStyle="1">
    <w:name w:val="in"/>
    <w:uiPriority w:val="1"/>
    <w:qFormat/>
    <w:rsid w:val="00715faf"/>
    <w:pPr>
      <w:widowControl w:val="false"/>
      <w:bidi w:val="0"/>
      <w:spacing w:lineRule="auto" w:line="480"/>
      <w:ind w:left="720" w:hanging="720"/>
      <w:jc w:val="left"/>
      <w:textAlignment w:val="auto"/>
    </w:pPr>
    <w:rPr>
      <w:rFonts w:ascii="Times New Roman" w:hAnsi="Times New Roman" w:eastAsia="Times New Roman" w:cs="Times New Roman"/>
      <w:color w:val="auto"/>
      <w:sz w:val="24"/>
      <w:szCs w:val="24"/>
      <w:lang w:eastAsia="en-US" w:bidi="ar-SA" w:val="en-US"/>
    </w:rPr>
  </w:style>
  <w:style w:type="paragraph" w:styleId="In1" w:customStyle="1">
    <w:name w:val="in1"/>
    <w:basedOn w:val="In"/>
    <w:uiPriority w:val="1"/>
    <w:qFormat/>
    <w:rsid w:val="00715faf"/>
    <w:pPr>
      <w:ind w:left="1080" w:hanging="720"/>
    </w:pPr>
    <w:rPr>
      <w:sz w:val="22"/>
    </w:rPr>
  </w:style>
  <w:style w:type="paragraph" w:styleId="In2" w:customStyle="1">
    <w:name w:val="in2"/>
    <w:basedOn w:val="In"/>
    <w:uiPriority w:val="1"/>
    <w:qFormat/>
    <w:rsid w:val="00715faf"/>
    <w:pPr>
      <w:ind w:left="1440" w:hanging="720"/>
    </w:pPr>
    <w:rPr>
      <w:sz w:val="20"/>
    </w:rPr>
  </w:style>
  <w:style w:type="paragraph" w:styleId="In3" w:customStyle="1">
    <w:name w:val="in3"/>
    <w:basedOn w:val="In"/>
    <w:uiPriority w:val="1"/>
    <w:qFormat/>
    <w:rsid w:val="00715faf"/>
    <w:pPr>
      <w:ind w:left="1800" w:hanging="720"/>
    </w:pPr>
    <w:rPr>
      <w:sz w:val="20"/>
    </w:rPr>
  </w:style>
  <w:style w:type="paragraph" w:styleId="Inf" w:customStyle="1">
    <w:name w:val="inf"/>
    <w:basedOn w:val="In"/>
    <w:next w:val="In"/>
    <w:uiPriority w:val="1"/>
    <w:qFormat/>
    <w:rsid w:val="00715faf"/>
    <w:pPr>
      <w:spacing w:before="600" w:after="0"/>
    </w:pPr>
    <w:rPr/>
  </w:style>
  <w:style w:type="paragraph" w:styleId="Inh" w:customStyle="1">
    <w:name w:val="inh"/>
    <w:next w:val="In"/>
    <w:uiPriority w:val="1"/>
    <w:qFormat/>
    <w:rsid w:val="00715faf"/>
    <w:pPr>
      <w:widowControl/>
      <w:bidi w:val="0"/>
      <w:spacing w:lineRule="auto" w:line="480" w:before="200" w:after="100"/>
      <w:jc w:val="left"/>
      <w:textAlignment w:val="auto"/>
      <w:outlineLvl w:val="8"/>
    </w:pPr>
    <w:rPr>
      <w:rFonts w:ascii="Times New Roman" w:hAnsi="Times New Roman" w:eastAsia="Times New Roman" w:cs="Times New Roman"/>
      <w:color w:val="auto"/>
      <w:sz w:val="32"/>
      <w:szCs w:val="20"/>
      <w:lang w:eastAsia="en-US" w:bidi="ar-SA" w:val="en-US"/>
    </w:rPr>
  </w:style>
  <w:style w:type="paragraph" w:styleId="Inh1" w:customStyle="1">
    <w:name w:val="inh1"/>
    <w:basedOn w:val="Inh"/>
    <w:next w:val="In"/>
    <w:uiPriority w:val="1"/>
    <w:qFormat/>
    <w:rsid w:val="00715faf"/>
    <w:pPr/>
    <w:rPr>
      <w:sz w:val="28"/>
    </w:rPr>
  </w:style>
  <w:style w:type="paragraph" w:styleId="Inhn" w:customStyle="1">
    <w:name w:val="inhn"/>
    <w:basedOn w:val="In"/>
    <w:uiPriority w:val="1"/>
    <w:qFormat/>
    <w:rsid w:val="00715faf"/>
    <w:pPr>
      <w:ind w:left="0" w:hanging="0"/>
    </w:pPr>
    <w:rPr>
      <w:sz w:val="20"/>
    </w:rPr>
  </w:style>
  <w:style w:type="paragraph" w:styleId="Lo" w:customStyle="1">
    <w:name w:val="lo"/>
    <w:basedOn w:val="Normal"/>
    <w:uiPriority w:val="1"/>
    <w:qFormat/>
    <w:rsid w:val="00715faf"/>
    <w:pPr>
      <w:widowControl w:val="false"/>
      <w:suppressAutoHyphens w:val="false"/>
      <w:spacing w:lineRule="auto" w:line="360" w:before="60" w:after="60"/>
      <w:textAlignment w:val="auto"/>
    </w:pPr>
    <w:rPr>
      <w:rFonts w:ascii="Arial" w:hAnsi="Arial" w:eastAsia="Times New Roman" w:cs="Times New Roman"/>
      <w:color w:val="00000A"/>
      <w:sz w:val="24"/>
      <w:lang w:eastAsia="en-US" w:bidi="ar-SA"/>
    </w:rPr>
  </w:style>
  <w:style w:type="paragraph" w:styleId="Lps" w:customStyle="1">
    <w:name w:val="lps"/>
    <w:basedOn w:val="Normal"/>
    <w:uiPriority w:val="1"/>
    <w:qFormat/>
    <w:rsid w:val="00715faf"/>
    <w:pPr>
      <w:widowControl w:val="false"/>
      <w:spacing w:lineRule="auto" w:line="360" w:before="0" w:after="120"/>
      <w:ind w:left="4320" w:hanging="0"/>
      <w:textAlignment w:val="center"/>
    </w:pPr>
    <w:rPr>
      <w:rFonts w:ascii="Times New Roman" w:hAnsi="Times New Roman" w:eastAsia="Times New Roman" w:cs="Times New Roman"/>
      <w:color w:val="000000"/>
      <w:szCs w:val="20"/>
      <w:lang w:eastAsia="en-US" w:bidi="ar-SA"/>
    </w:rPr>
  </w:style>
  <w:style w:type="paragraph" w:styleId="Lt" w:customStyle="1">
    <w:name w:val="lt"/>
    <w:basedOn w:val="Normal"/>
    <w:uiPriority w:val="1"/>
    <w:qFormat/>
    <w:rsid w:val="00715faf"/>
    <w:pPr>
      <w:widowControl w:val="false"/>
      <w:spacing w:lineRule="auto" w:line="360"/>
      <w:ind w:left="720" w:right="720" w:firstLine="360"/>
      <w:textAlignment w:val="center"/>
    </w:pPr>
    <w:rPr>
      <w:rFonts w:ascii="Times New Roman" w:hAnsi="Times New Roman" w:eastAsia="Times New Roman" w:cs="Times New Roman"/>
      <w:color w:val="000000"/>
      <w:szCs w:val="20"/>
      <w:lang w:eastAsia="en-US" w:bidi="ar-SA"/>
    </w:rPr>
  </w:style>
  <w:style w:type="paragraph" w:styleId="Lta" w:customStyle="1">
    <w:name w:val="lta"/>
    <w:basedOn w:val="Normal"/>
    <w:uiPriority w:val="1"/>
    <w:qFormat/>
    <w:rsid w:val="00715faf"/>
    <w:pPr>
      <w:widowControl w:val="false"/>
      <w:spacing w:lineRule="auto" w:line="360"/>
      <w:ind w:left="720" w:right="720" w:hanging="0"/>
      <w:textAlignment w:val="center"/>
    </w:pPr>
    <w:rPr>
      <w:rFonts w:ascii="Times New Roman" w:hAnsi="Times New Roman" w:eastAsia="Times New Roman" w:cs="Times New Roman"/>
      <w:color w:val="000000"/>
      <w:szCs w:val="20"/>
      <w:lang w:eastAsia="en-US" w:bidi="ar-SA"/>
    </w:rPr>
  </w:style>
  <w:style w:type="paragraph" w:styleId="Ltaf" w:customStyle="1">
    <w:name w:val="ltaf"/>
    <w:basedOn w:val="Normal"/>
    <w:next w:val="Lta"/>
    <w:uiPriority w:val="1"/>
    <w:qFormat/>
    <w:rsid w:val="00715faf"/>
    <w:pPr>
      <w:widowControl w:val="false"/>
      <w:spacing w:lineRule="auto" w:line="360" w:before="100" w:after="0"/>
      <w:ind w:left="720" w:right="720" w:hanging="0"/>
      <w:textAlignment w:val="center"/>
    </w:pPr>
    <w:rPr>
      <w:rFonts w:ascii="Times New Roman" w:hAnsi="Times New Roman" w:eastAsia="Times New Roman" w:cs="Times New Roman"/>
      <w:color w:val="000000"/>
      <w:szCs w:val="20"/>
      <w:lang w:eastAsia="en-US" w:bidi="ar-SA"/>
    </w:rPr>
  </w:style>
  <w:style w:type="paragraph" w:styleId="Ltc" w:customStyle="1">
    <w:name w:val="ltc"/>
    <w:basedOn w:val="Normal"/>
    <w:uiPriority w:val="1"/>
    <w:qFormat/>
    <w:rsid w:val="00715faf"/>
    <w:pPr>
      <w:widowControl w:val="false"/>
      <w:spacing w:lineRule="auto" w:line="360" w:before="100" w:after="0"/>
      <w:ind w:left="4320" w:hanging="0"/>
      <w:textAlignment w:val="center"/>
    </w:pPr>
    <w:rPr>
      <w:rFonts w:ascii="Times New Roman" w:hAnsi="Times New Roman" w:eastAsia="Times New Roman" w:cs="Times New Roman"/>
      <w:color w:val="000000"/>
      <w:szCs w:val="20"/>
      <w:lang w:eastAsia="en-US" w:bidi="ar-SA"/>
    </w:rPr>
  </w:style>
  <w:style w:type="paragraph" w:styleId="Ltd" w:customStyle="1">
    <w:name w:val="ltd"/>
    <w:basedOn w:val="Normal"/>
    <w:uiPriority w:val="1"/>
    <w:qFormat/>
    <w:rsid w:val="00715faf"/>
    <w:pPr>
      <w:widowControl w:val="false"/>
      <w:spacing w:lineRule="auto" w:line="360"/>
      <w:ind w:left="720" w:right="720" w:hanging="0"/>
      <w:textAlignment w:val="center"/>
    </w:pPr>
    <w:rPr>
      <w:rFonts w:ascii="Times New Roman" w:hAnsi="Times New Roman" w:eastAsia="Times New Roman" w:cs="Times New Roman"/>
      <w:color w:val="000000"/>
      <w:szCs w:val="20"/>
      <w:lang w:eastAsia="en-US" w:bidi="ar-SA"/>
    </w:rPr>
  </w:style>
  <w:style w:type="paragraph" w:styleId="Ltdf" w:customStyle="1">
    <w:name w:val="ltdf"/>
    <w:basedOn w:val="Normal"/>
    <w:next w:val="Normal"/>
    <w:uiPriority w:val="1"/>
    <w:qFormat/>
    <w:rsid w:val="00715faf"/>
    <w:pPr>
      <w:widowControl w:val="false"/>
      <w:spacing w:lineRule="auto" w:line="360" w:before="100" w:after="0"/>
      <w:ind w:left="720" w:right="720" w:hanging="0"/>
      <w:textAlignment w:val="center"/>
    </w:pPr>
    <w:rPr>
      <w:rFonts w:ascii="Times New Roman" w:hAnsi="Times New Roman" w:eastAsia="Times New Roman" w:cs="Times New Roman"/>
      <w:color w:val="000000"/>
      <w:szCs w:val="20"/>
      <w:lang w:eastAsia="en-US" w:bidi="ar-SA"/>
    </w:rPr>
  </w:style>
  <w:style w:type="paragraph" w:styleId="Ltf" w:customStyle="1">
    <w:name w:val="ltf"/>
    <w:basedOn w:val="Ltdf"/>
    <w:next w:val="Lt"/>
    <w:uiPriority w:val="1"/>
    <w:qFormat/>
    <w:rsid w:val="00715faf"/>
    <w:pPr/>
    <w:rPr/>
  </w:style>
  <w:style w:type="paragraph" w:styleId="Ltg" w:customStyle="1">
    <w:name w:val="ltg"/>
    <w:basedOn w:val="Ltdf"/>
    <w:uiPriority w:val="1"/>
    <w:qFormat/>
    <w:rsid w:val="00715faf"/>
    <w:pPr/>
    <w:rPr/>
  </w:style>
  <w:style w:type="paragraph" w:styleId="Ltl" w:customStyle="1">
    <w:name w:val="ltl"/>
    <w:basedOn w:val="Lt"/>
    <w:uiPriority w:val="1"/>
    <w:qFormat/>
    <w:rsid w:val="00715faf"/>
    <w:pPr>
      <w:spacing w:before="0" w:after="200"/>
    </w:pPr>
    <w:rPr/>
  </w:style>
  <w:style w:type="paragraph" w:styleId="Lto" w:customStyle="1">
    <w:name w:val="lto"/>
    <w:basedOn w:val="Lt"/>
    <w:uiPriority w:val="1"/>
    <w:qFormat/>
    <w:rsid w:val="00715faf"/>
    <w:pPr>
      <w:spacing w:before="0" w:after="240"/>
      <w:ind w:left="720" w:right="720" w:hanging="0"/>
    </w:pPr>
    <w:rPr/>
  </w:style>
  <w:style w:type="paragraph" w:styleId="Lts" w:customStyle="1">
    <w:name w:val="lts"/>
    <w:basedOn w:val="Ltf"/>
    <w:uiPriority w:val="1"/>
    <w:qFormat/>
    <w:rsid w:val="00715faf"/>
    <w:pPr>
      <w:spacing w:before="160" w:after="200"/>
    </w:pPr>
    <w:rPr/>
  </w:style>
  <w:style w:type="paragraph" w:styleId="Ltsig" w:customStyle="1">
    <w:name w:val="ltsig"/>
    <w:basedOn w:val="Normal"/>
    <w:uiPriority w:val="1"/>
    <w:qFormat/>
    <w:rsid w:val="00715faf"/>
    <w:pPr>
      <w:widowControl w:val="false"/>
      <w:spacing w:lineRule="auto" w:line="360"/>
      <w:ind w:left="4320" w:hanging="0"/>
      <w:textAlignment w:val="center"/>
    </w:pPr>
    <w:rPr>
      <w:rFonts w:ascii="Times New Roman" w:hAnsi="Times New Roman" w:eastAsia="Times New Roman" w:cs="Times New Roman"/>
      <w:color w:val="000000"/>
      <w:szCs w:val="20"/>
      <w:lang w:eastAsia="en-US" w:bidi="ar-SA"/>
    </w:rPr>
  </w:style>
  <w:style w:type="paragraph" w:styleId="Ltsigf" w:customStyle="1">
    <w:name w:val="ltsigf"/>
    <w:basedOn w:val="Ltc"/>
    <w:next w:val="Normal"/>
    <w:uiPriority w:val="1"/>
    <w:qFormat/>
    <w:rsid w:val="00715faf"/>
    <w:pPr/>
    <w:rPr/>
  </w:style>
  <w:style w:type="paragraph" w:styleId="Ltsigl" w:customStyle="1">
    <w:name w:val="ltsigl"/>
    <w:basedOn w:val="Ltsig"/>
    <w:uiPriority w:val="1"/>
    <w:qFormat/>
    <w:rsid w:val="00715faf"/>
    <w:pPr>
      <w:spacing w:before="0" w:after="120"/>
    </w:pPr>
    <w:rPr/>
  </w:style>
  <w:style w:type="paragraph" w:styleId="Ltsigs" w:customStyle="1">
    <w:name w:val="ltsigs"/>
    <w:basedOn w:val="Normal"/>
    <w:uiPriority w:val="1"/>
    <w:qFormat/>
    <w:rsid w:val="00715faf"/>
    <w:pPr>
      <w:widowControl w:val="false"/>
      <w:suppressAutoHyphens w:val="false"/>
      <w:spacing w:lineRule="auto" w:line="360" w:before="120" w:after="120"/>
      <w:jc w:val="right"/>
      <w:textAlignment w:val="auto"/>
    </w:pPr>
    <w:rPr>
      <w:rFonts w:ascii="Times New Roman" w:hAnsi="Times New Roman" w:eastAsia="Times New Roman" w:cs="Times New Roman"/>
      <w:color w:val="00000A"/>
      <w:lang w:eastAsia="en-US" w:bidi="ar-SA"/>
    </w:rPr>
  </w:style>
  <w:style w:type="paragraph" w:styleId="Nl" w:customStyle="1">
    <w:name w:val="nl"/>
    <w:uiPriority w:val="1"/>
    <w:qFormat/>
    <w:rsid w:val="00715faf"/>
    <w:pPr>
      <w:widowControl w:val="false"/>
      <w:bidi w:val="0"/>
      <w:spacing w:lineRule="auto" w:line="480"/>
      <w:ind w:left="360" w:hanging="360"/>
      <w:jc w:val="left"/>
      <w:textAlignment w:val="auto"/>
    </w:pPr>
    <w:rPr>
      <w:rFonts w:ascii="Times New Roman" w:hAnsi="Times New Roman" w:eastAsia="Times New Roman" w:cs="Times New Roman"/>
      <w:color w:val="auto"/>
      <w:sz w:val="24"/>
      <w:szCs w:val="24"/>
      <w:lang w:eastAsia="en-US" w:bidi="ar-SA" w:val="en-US"/>
    </w:rPr>
  </w:style>
  <w:style w:type="paragraph" w:styleId="Nl1" w:customStyle="1">
    <w:name w:val="nl1"/>
    <w:basedOn w:val="Nl"/>
    <w:uiPriority w:val="1"/>
    <w:qFormat/>
    <w:rsid w:val="00715faf"/>
    <w:pPr>
      <w:ind w:left="720" w:hanging="360"/>
    </w:pPr>
    <w:rPr/>
  </w:style>
  <w:style w:type="paragraph" w:styleId="Nl1f" w:customStyle="1">
    <w:name w:val="nl1f"/>
    <w:basedOn w:val="Nl1"/>
    <w:next w:val="Nl1"/>
    <w:uiPriority w:val="1"/>
    <w:qFormat/>
    <w:rsid w:val="00715faf"/>
    <w:pPr>
      <w:spacing w:before="100" w:after="0"/>
    </w:pPr>
    <w:rPr/>
  </w:style>
  <w:style w:type="paragraph" w:styleId="Nl1l" w:customStyle="1">
    <w:name w:val="nl1l"/>
    <w:basedOn w:val="Nl1"/>
    <w:next w:val="Nl"/>
    <w:uiPriority w:val="1"/>
    <w:qFormat/>
    <w:rsid w:val="00715faf"/>
    <w:pPr>
      <w:spacing w:before="0" w:after="100"/>
    </w:pPr>
    <w:rPr/>
  </w:style>
  <w:style w:type="paragraph" w:styleId="Nl1p" w:customStyle="1">
    <w:name w:val="nl1p"/>
    <w:basedOn w:val="Normal"/>
    <w:uiPriority w:val="1"/>
    <w:qFormat/>
    <w:rsid w:val="00715faf"/>
    <w:pPr>
      <w:suppressAutoHyphens w:val="false"/>
      <w:spacing w:lineRule="auto" w:line="480"/>
      <w:ind w:left="720" w:firstLine="360"/>
      <w:textAlignment w:val="auto"/>
    </w:pPr>
    <w:rPr>
      <w:rFonts w:ascii="Times New Roman" w:hAnsi="Times New Roman" w:eastAsia="Times New Roman" w:cs="Times New Roman"/>
      <w:color w:val="000000"/>
      <w:sz w:val="24"/>
      <w:szCs w:val="20"/>
      <w:lang w:eastAsia="en-US" w:bidi="ar-SA"/>
    </w:rPr>
  </w:style>
  <w:style w:type="paragraph" w:styleId="Nl1pl" w:customStyle="1">
    <w:name w:val="nl1pl"/>
    <w:basedOn w:val="Nl1p"/>
    <w:next w:val="Nl1"/>
    <w:uiPriority w:val="1"/>
    <w:qFormat/>
    <w:rsid w:val="00715faf"/>
    <w:pPr>
      <w:spacing w:before="0" w:after="240"/>
    </w:pPr>
    <w:rPr/>
  </w:style>
  <w:style w:type="paragraph" w:styleId="Nl1s" w:customStyle="1">
    <w:name w:val="nl1s"/>
    <w:basedOn w:val="Nl1f"/>
    <w:next w:val="Nl"/>
    <w:uiPriority w:val="1"/>
    <w:qFormat/>
    <w:rsid w:val="00715faf"/>
    <w:pPr>
      <w:spacing w:before="100" w:after="100"/>
    </w:pPr>
    <w:rPr/>
  </w:style>
  <w:style w:type="paragraph" w:styleId="Nl2" w:customStyle="1">
    <w:name w:val="nl2"/>
    <w:basedOn w:val="Nl1"/>
    <w:uiPriority w:val="1"/>
    <w:qFormat/>
    <w:rsid w:val="00715faf"/>
    <w:pPr>
      <w:ind w:left="1080" w:hanging="360"/>
    </w:pPr>
    <w:rPr/>
  </w:style>
  <w:style w:type="paragraph" w:styleId="Nl2f" w:customStyle="1">
    <w:name w:val="nl2f"/>
    <w:basedOn w:val="Nl2"/>
    <w:next w:val="Nl2"/>
    <w:uiPriority w:val="1"/>
    <w:qFormat/>
    <w:rsid w:val="00715faf"/>
    <w:pPr>
      <w:spacing w:before="100" w:after="0"/>
    </w:pPr>
    <w:rPr/>
  </w:style>
  <w:style w:type="paragraph" w:styleId="Nl2l" w:customStyle="1">
    <w:name w:val="nl2l"/>
    <w:basedOn w:val="Nl2"/>
    <w:next w:val="Nl1"/>
    <w:uiPriority w:val="1"/>
    <w:qFormat/>
    <w:rsid w:val="00715faf"/>
    <w:pPr>
      <w:spacing w:before="0" w:after="100"/>
    </w:pPr>
    <w:rPr/>
  </w:style>
  <w:style w:type="paragraph" w:styleId="Nl2p" w:customStyle="1">
    <w:name w:val="nl2p"/>
    <w:basedOn w:val="Nl2"/>
    <w:uiPriority w:val="1"/>
    <w:qFormat/>
    <w:rsid w:val="00715faf"/>
    <w:pPr>
      <w:ind w:left="1080" w:firstLine="360"/>
    </w:pPr>
    <w:rPr/>
  </w:style>
  <w:style w:type="paragraph" w:styleId="Nl2s" w:customStyle="1">
    <w:name w:val="nl2s"/>
    <w:basedOn w:val="Nl2f"/>
    <w:next w:val="Nl1"/>
    <w:uiPriority w:val="1"/>
    <w:qFormat/>
    <w:rsid w:val="00715faf"/>
    <w:pPr>
      <w:spacing w:before="100" w:after="100"/>
    </w:pPr>
    <w:rPr/>
  </w:style>
  <w:style w:type="paragraph" w:styleId="Nl3" w:customStyle="1">
    <w:name w:val="nl3"/>
    <w:basedOn w:val="Nl2"/>
    <w:uiPriority w:val="1"/>
    <w:qFormat/>
    <w:rsid w:val="00715faf"/>
    <w:pPr>
      <w:ind w:left="1440" w:hanging="360"/>
    </w:pPr>
    <w:rPr/>
  </w:style>
  <w:style w:type="paragraph" w:styleId="Nl3f" w:customStyle="1">
    <w:name w:val="nl3f"/>
    <w:basedOn w:val="Nl3"/>
    <w:next w:val="Nl3"/>
    <w:uiPriority w:val="1"/>
    <w:qFormat/>
    <w:rsid w:val="00715faf"/>
    <w:pPr>
      <w:spacing w:before="100" w:after="0"/>
    </w:pPr>
    <w:rPr/>
  </w:style>
  <w:style w:type="paragraph" w:styleId="Nl3l" w:customStyle="1">
    <w:name w:val="nl3l"/>
    <w:basedOn w:val="Nl3"/>
    <w:next w:val="Nl2"/>
    <w:uiPriority w:val="1"/>
    <w:qFormat/>
    <w:rsid w:val="00715faf"/>
    <w:pPr>
      <w:spacing w:before="0" w:after="100"/>
    </w:pPr>
    <w:rPr/>
  </w:style>
  <w:style w:type="paragraph" w:styleId="Nl3p" w:customStyle="1">
    <w:name w:val="nl3p"/>
    <w:basedOn w:val="Nl3"/>
    <w:uiPriority w:val="1"/>
    <w:qFormat/>
    <w:rsid w:val="00715faf"/>
    <w:pPr>
      <w:ind w:left="1440" w:firstLine="360"/>
    </w:pPr>
    <w:rPr/>
  </w:style>
  <w:style w:type="paragraph" w:styleId="Nl3s" w:customStyle="1">
    <w:name w:val="nl3s"/>
    <w:basedOn w:val="Nl3"/>
    <w:next w:val="Nl2"/>
    <w:uiPriority w:val="1"/>
    <w:qFormat/>
    <w:rsid w:val="00715faf"/>
    <w:pPr>
      <w:spacing w:before="100" w:after="100"/>
    </w:pPr>
    <w:rPr/>
  </w:style>
  <w:style w:type="paragraph" w:styleId="Nl4" w:customStyle="1">
    <w:name w:val="nl4"/>
    <w:basedOn w:val="Nl3"/>
    <w:uiPriority w:val="1"/>
    <w:qFormat/>
    <w:rsid w:val="00715faf"/>
    <w:pPr>
      <w:ind w:left="2160" w:hanging="720"/>
    </w:pPr>
    <w:rPr/>
  </w:style>
  <w:style w:type="paragraph" w:styleId="Nl4f" w:customStyle="1">
    <w:name w:val="nl4f"/>
    <w:basedOn w:val="Nl4"/>
    <w:next w:val="Nl4"/>
    <w:uiPriority w:val="1"/>
    <w:qFormat/>
    <w:rsid w:val="00715faf"/>
    <w:pPr>
      <w:spacing w:before="100" w:after="0"/>
    </w:pPr>
    <w:rPr/>
  </w:style>
  <w:style w:type="paragraph" w:styleId="Nl4l" w:customStyle="1">
    <w:name w:val="nl4l"/>
    <w:basedOn w:val="Nl4"/>
    <w:next w:val="Nl3"/>
    <w:uiPriority w:val="1"/>
    <w:qFormat/>
    <w:rsid w:val="00715faf"/>
    <w:pPr>
      <w:spacing w:before="0" w:after="100"/>
    </w:pPr>
    <w:rPr/>
  </w:style>
  <w:style w:type="paragraph" w:styleId="Nl4p" w:customStyle="1">
    <w:name w:val="nl4p"/>
    <w:basedOn w:val="Normal"/>
    <w:uiPriority w:val="1"/>
    <w:qFormat/>
    <w:rsid w:val="00715faf"/>
    <w:pPr>
      <w:suppressAutoHyphens w:val="false"/>
      <w:spacing w:lineRule="auto" w:line="480"/>
      <w:ind w:left="1800" w:firstLine="360"/>
      <w:textAlignment w:val="auto"/>
    </w:pPr>
    <w:rPr>
      <w:rFonts w:ascii="Times New Roman" w:hAnsi="Times New Roman" w:eastAsia="Times New Roman" w:cs="Times New Roman"/>
      <w:color w:val="000000"/>
      <w:sz w:val="24"/>
      <w:szCs w:val="20"/>
      <w:lang w:eastAsia="en-US" w:bidi="ar-SA"/>
    </w:rPr>
  </w:style>
  <w:style w:type="paragraph" w:styleId="Nl4s" w:customStyle="1">
    <w:name w:val="nl4s"/>
    <w:basedOn w:val="Normal"/>
    <w:next w:val="Nl3"/>
    <w:uiPriority w:val="1"/>
    <w:qFormat/>
    <w:rsid w:val="00715faf"/>
    <w:pPr>
      <w:widowControl w:val="false"/>
      <w:tabs>
        <w:tab w:val="left" w:pos="720" w:leader="none"/>
      </w:tabs>
      <w:suppressAutoHyphens w:val="false"/>
      <w:spacing w:lineRule="auto" w:line="360"/>
      <w:ind w:left="2160" w:hanging="720"/>
      <w:textAlignment w:val="auto"/>
    </w:pPr>
    <w:rPr>
      <w:rFonts w:ascii="Times New Roman" w:hAnsi="Times New Roman" w:eastAsia="Times New Roman" w:cs="Times New Roman"/>
      <w:color w:val="00000A"/>
      <w:sz w:val="24"/>
      <w:lang w:eastAsia="en-US" w:bidi="ar-SA"/>
    </w:rPr>
  </w:style>
  <w:style w:type="paragraph" w:styleId="Nl5" w:customStyle="1">
    <w:name w:val="nl5"/>
    <w:basedOn w:val="Nl4"/>
    <w:uiPriority w:val="1"/>
    <w:qFormat/>
    <w:rsid w:val="00715faf"/>
    <w:pPr>
      <w:ind w:left="2520" w:hanging="720"/>
    </w:pPr>
    <w:rPr/>
  </w:style>
  <w:style w:type="paragraph" w:styleId="Nl5f" w:customStyle="1">
    <w:name w:val="nl5f"/>
    <w:basedOn w:val="Nl5"/>
    <w:next w:val="Nl5"/>
    <w:uiPriority w:val="1"/>
    <w:qFormat/>
    <w:rsid w:val="00715faf"/>
    <w:pPr>
      <w:spacing w:before="100" w:after="0"/>
    </w:pPr>
    <w:rPr/>
  </w:style>
  <w:style w:type="paragraph" w:styleId="Nl5l" w:customStyle="1">
    <w:name w:val="nl5l"/>
    <w:basedOn w:val="Nl4"/>
    <w:next w:val="Nl4"/>
    <w:uiPriority w:val="1"/>
    <w:qFormat/>
    <w:rsid w:val="00715faf"/>
    <w:pPr>
      <w:spacing w:before="0" w:after="100"/>
      <w:ind w:left="2520" w:hanging="720"/>
    </w:pPr>
    <w:rPr/>
  </w:style>
  <w:style w:type="paragraph" w:styleId="Nl5p" w:customStyle="1">
    <w:name w:val="nl5p"/>
    <w:basedOn w:val="Normal"/>
    <w:uiPriority w:val="1"/>
    <w:qFormat/>
    <w:rsid w:val="00715faf"/>
    <w:pPr>
      <w:suppressAutoHyphens w:val="false"/>
      <w:spacing w:lineRule="auto" w:line="480"/>
      <w:ind w:left="2160" w:firstLine="360"/>
      <w:textAlignment w:val="auto"/>
    </w:pPr>
    <w:rPr>
      <w:rFonts w:ascii="Times New Roman" w:hAnsi="Times New Roman" w:eastAsia="Times New Roman" w:cs="Times New Roman"/>
      <w:color w:val="000000"/>
      <w:sz w:val="24"/>
      <w:szCs w:val="20"/>
      <w:lang w:eastAsia="en-US" w:bidi="ar-SA"/>
    </w:rPr>
  </w:style>
  <w:style w:type="paragraph" w:styleId="Nl5s" w:customStyle="1">
    <w:name w:val="nl5s"/>
    <w:basedOn w:val="Normal"/>
    <w:next w:val="Nl4"/>
    <w:uiPriority w:val="1"/>
    <w:qFormat/>
    <w:rsid w:val="00715faf"/>
    <w:pPr>
      <w:widowControl w:val="false"/>
      <w:suppressAutoHyphens w:val="false"/>
      <w:spacing w:lineRule="auto" w:line="360"/>
      <w:ind w:left="2520" w:hanging="720"/>
      <w:textAlignment w:val="auto"/>
    </w:pPr>
    <w:rPr>
      <w:rFonts w:ascii="Times New Roman" w:hAnsi="Times New Roman" w:eastAsia="Times New Roman" w:cs="Times New Roman"/>
      <w:color w:val="00000A"/>
      <w:sz w:val="24"/>
      <w:lang w:eastAsia="en-US" w:bidi="ar-SA"/>
    </w:rPr>
  </w:style>
  <w:style w:type="paragraph" w:styleId="Nlf" w:customStyle="1">
    <w:name w:val="nlf"/>
    <w:basedOn w:val="Nl"/>
    <w:next w:val="Nl"/>
    <w:uiPriority w:val="1"/>
    <w:qFormat/>
    <w:rsid w:val="00715faf"/>
    <w:pPr>
      <w:spacing w:before="100" w:after="0"/>
    </w:pPr>
    <w:rPr/>
  </w:style>
  <w:style w:type="paragraph" w:styleId="Nlh" w:customStyle="1">
    <w:name w:val="nlh"/>
    <w:basedOn w:val="Nl"/>
    <w:next w:val="Nl"/>
    <w:uiPriority w:val="1"/>
    <w:qFormat/>
    <w:rsid w:val="00715faf"/>
    <w:pPr>
      <w:spacing w:lineRule="auto" w:line="360" w:before="240" w:after="40"/>
    </w:pPr>
    <w:rPr>
      <w:sz w:val="28"/>
    </w:rPr>
  </w:style>
  <w:style w:type="paragraph" w:styleId="Nll" w:customStyle="1">
    <w:name w:val="nll"/>
    <w:basedOn w:val="Nl"/>
    <w:next w:val="Normal"/>
    <w:uiPriority w:val="1"/>
    <w:qFormat/>
    <w:rsid w:val="00715faf"/>
    <w:pPr>
      <w:spacing w:before="0" w:after="100"/>
    </w:pPr>
    <w:rPr/>
  </w:style>
  <w:style w:type="paragraph" w:styleId="Nlp" w:customStyle="1">
    <w:name w:val="nlp"/>
    <w:basedOn w:val="Normal"/>
    <w:uiPriority w:val="1"/>
    <w:qFormat/>
    <w:rsid w:val="00715faf"/>
    <w:pPr>
      <w:suppressAutoHyphens w:val="false"/>
      <w:spacing w:lineRule="auto" w:line="480"/>
      <w:ind w:left="360" w:firstLine="360"/>
      <w:textAlignment w:val="auto"/>
    </w:pPr>
    <w:rPr>
      <w:rFonts w:ascii="Times New Roman" w:hAnsi="Times New Roman" w:eastAsia="Times New Roman" w:cs="Times New Roman"/>
      <w:color w:val="000000"/>
      <w:sz w:val="24"/>
      <w:szCs w:val="20"/>
      <w:lang w:eastAsia="en-US" w:bidi="ar-SA"/>
    </w:rPr>
  </w:style>
  <w:style w:type="paragraph" w:styleId="Nlpl" w:customStyle="1">
    <w:name w:val="nlpl"/>
    <w:basedOn w:val="Nlp"/>
    <w:next w:val="Nl"/>
    <w:uiPriority w:val="1"/>
    <w:qFormat/>
    <w:rsid w:val="00715faf"/>
    <w:pPr>
      <w:spacing w:before="0" w:after="240"/>
    </w:pPr>
    <w:rPr/>
  </w:style>
  <w:style w:type="paragraph" w:styleId="Nls" w:customStyle="1">
    <w:name w:val="nls"/>
    <w:basedOn w:val="Nlf"/>
    <w:next w:val="Normal"/>
    <w:uiPriority w:val="1"/>
    <w:qFormat/>
    <w:rsid w:val="00715faf"/>
    <w:pPr>
      <w:spacing w:before="100" w:after="100"/>
    </w:pPr>
    <w:rPr/>
  </w:style>
  <w:style w:type="paragraph" w:styleId="Ntbq" w:customStyle="1">
    <w:name w:val="ntbq"/>
    <w:basedOn w:val="Normal"/>
    <w:uiPriority w:val="1"/>
    <w:qFormat/>
    <w:rsid w:val="00715faf"/>
    <w:pPr>
      <w:widowControl w:val="false"/>
      <w:suppressAutoHyphens w:val="false"/>
      <w:ind w:left="360" w:right="360" w:firstLine="360"/>
      <w:jc w:val="both"/>
      <w:textAlignment w:val="auto"/>
    </w:pPr>
    <w:rPr>
      <w:rFonts w:ascii="Times New Roman" w:hAnsi="Times New Roman" w:eastAsia="Times New Roman" w:cs="Times New Roman"/>
      <w:color w:val="00000A"/>
      <w:lang w:eastAsia="en-US" w:bidi="ar-SA"/>
    </w:rPr>
  </w:style>
  <w:style w:type="paragraph" w:styleId="Ntbqf" w:customStyle="1">
    <w:name w:val="ntbqf"/>
    <w:basedOn w:val="Bqf"/>
    <w:next w:val="Normal"/>
    <w:uiPriority w:val="1"/>
    <w:qFormat/>
    <w:rsid w:val="00715faf"/>
    <w:pPr/>
    <w:rPr>
      <w:sz w:val="20"/>
    </w:rPr>
  </w:style>
  <w:style w:type="paragraph" w:styleId="Ntbql" w:customStyle="1">
    <w:name w:val="ntbql"/>
    <w:basedOn w:val="Ntbq"/>
    <w:uiPriority w:val="1"/>
    <w:qFormat/>
    <w:rsid w:val="00715faf"/>
    <w:pPr>
      <w:spacing w:before="0" w:after="120"/>
    </w:pPr>
    <w:rPr/>
  </w:style>
  <w:style w:type="paragraph" w:styleId="Ntbqs" w:customStyle="1">
    <w:name w:val="ntbqs"/>
    <w:basedOn w:val="Ntbql"/>
    <w:uiPriority w:val="1"/>
    <w:qFormat/>
    <w:rsid w:val="00715faf"/>
    <w:pPr>
      <w:spacing w:before="120" w:after="120"/>
      <w:ind w:left="360" w:right="360" w:hanging="0"/>
    </w:pPr>
    <w:rPr/>
  </w:style>
  <w:style w:type="paragraph" w:styleId="Ntcon" w:customStyle="1">
    <w:name w:val="ntcon"/>
    <w:basedOn w:val="En"/>
    <w:uiPriority w:val="1"/>
    <w:qFormat/>
    <w:rsid w:val="00715faf"/>
    <w:pPr>
      <w:spacing w:lineRule="auto" w:line="240"/>
    </w:pPr>
    <w:rPr/>
  </w:style>
  <w:style w:type="paragraph" w:styleId="Nteq" w:customStyle="1">
    <w:name w:val="nteq"/>
    <w:basedOn w:val="Eq"/>
    <w:uiPriority w:val="1"/>
    <w:qFormat/>
    <w:rsid w:val="00715faf"/>
    <w:pPr>
      <w:shd w:fill="C0C0C0" w:val="clear"/>
      <w:spacing w:lineRule="auto" w:line="240"/>
    </w:pPr>
    <w:rPr>
      <w:sz w:val="20"/>
    </w:rPr>
  </w:style>
  <w:style w:type="paragraph" w:styleId="Ntnl" w:customStyle="1">
    <w:name w:val="ntnl"/>
    <w:basedOn w:val="Normal"/>
    <w:uiPriority w:val="1"/>
    <w:qFormat/>
    <w:rsid w:val="00715faf"/>
    <w:pPr>
      <w:widowControl w:val="false"/>
      <w:suppressAutoHyphens w:val="false"/>
      <w:ind w:left="1440" w:hanging="360"/>
      <w:textAlignment w:val="auto"/>
    </w:pPr>
    <w:rPr>
      <w:rFonts w:ascii="Times New Roman" w:hAnsi="Times New Roman" w:eastAsia="Times New Roman" w:cs="Times New Roman"/>
      <w:color w:val="00000A"/>
      <w:lang w:eastAsia="en-US" w:bidi="ar-SA"/>
    </w:rPr>
  </w:style>
  <w:style w:type="paragraph" w:styleId="Ntnl1" w:customStyle="1">
    <w:name w:val="ntnl1"/>
    <w:basedOn w:val="Ntnl"/>
    <w:uiPriority w:val="1"/>
    <w:qFormat/>
    <w:rsid w:val="00715faf"/>
    <w:pPr>
      <w:ind w:left="2520" w:hanging="360"/>
    </w:pPr>
    <w:rPr/>
  </w:style>
  <w:style w:type="paragraph" w:styleId="Ntnl1f" w:customStyle="1">
    <w:name w:val="ntnl1f"/>
    <w:basedOn w:val="Ntnl1"/>
    <w:uiPriority w:val="1"/>
    <w:qFormat/>
    <w:rsid w:val="00715faf"/>
    <w:pPr>
      <w:spacing w:before="100" w:after="0"/>
    </w:pPr>
    <w:rPr/>
  </w:style>
  <w:style w:type="paragraph" w:styleId="Ntnl1l" w:customStyle="1">
    <w:name w:val="ntnl1l"/>
    <w:basedOn w:val="Ntnl1"/>
    <w:uiPriority w:val="1"/>
    <w:qFormat/>
    <w:rsid w:val="00715faf"/>
    <w:pPr>
      <w:spacing w:before="0" w:after="120"/>
    </w:pPr>
    <w:rPr/>
  </w:style>
  <w:style w:type="paragraph" w:styleId="Ntnl1s" w:customStyle="1">
    <w:name w:val="ntnl1s"/>
    <w:basedOn w:val="Ntnl1f"/>
    <w:uiPriority w:val="1"/>
    <w:qFormat/>
    <w:rsid w:val="00715faf"/>
    <w:pPr>
      <w:spacing w:before="100" w:after="120"/>
    </w:pPr>
    <w:rPr/>
  </w:style>
  <w:style w:type="paragraph" w:styleId="Ntnlf" w:customStyle="1">
    <w:name w:val="ntnlf"/>
    <w:basedOn w:val="Nlf"/>
    <w:next w:val="Normal"/>
    <w:uiPriority w:val="1"/>
    <w:qFormat/>
    <w:rsid w:val="00715faf"/>
    <w:pPr>
      <w:spacing w:lineRule="auto" w:line="240"/>
      <w:ind w:left="1440" w:hanging="360"/>
    </w:pPr>
    <w:rPr>
      <w:sz w:val="20"/>
    </w:rPr>
  </w:style>
  <w:style w:type="paragraph" w:styleId="Ntnll" w:customStyle="1">
    <w:name w:val="ntnll"/>
    <w:basedOn w:val="Ntnl"/>
    <w:uiPriority w:val="1"/>
    <w:qFormat/>
    <w:rsid w:val="00715faf"/>
    <w:pPr>
      <w:spacing w:before="0" w:after="120"/>
    </w:pPr>
    <w:rPr/>
  </w:style>
  <w:style w:type="paragraph" w:styleId="Ntnls" w:customStyle="1">
    <w:name w:val="ntnls"/>
    <w:basedOn w:val="Ntnlf"/>
    <w:uiPriority w:val="1"/>
    <w:qFormat/>
    <w:rsid w:val="00715faf"/>
    <w:pPr>
      <w:spacing w:before="100" w:after="120"/>
    </w:pPr>
    <w:rPr/>
  </w:style>
  <w:style w:type="paragraph" w:styleId="Ntsl" w:customStyle="1">
    <w:name w:val="ntsl"/>
    <w:basedOn w:val="Normal"/>
    <w:uiPriority w:val="1"/>
    <w:qFormat/>
    <w:rsid w:val="00715faf"/>
    <w:pPr>
      <w:suppressAutoHyphens w:val="false"/>
      <w:ind w:left="720" w:right="720" w:hanging="0"/>
      <w:textAlignment w:val="auto"/>
    </w:pPr>
    <w:rPr>
      <w:rFonts w:ascii="Times New Roman" w:hAnsi="Times New Roman" w:eastAsia="Times New Roman" w:cs="Times New Roman"/>
      <w:color w:val="00000A"/>
      <w:szCs w:val="20"/>
      <w:lang w:eastAsia="en-US" w:bidi="ar-SA"/>
    </w:rPr>
  </w:style>
  <w:style w:type="paragraph" w:styleId="Ntsl1" w:customStyle="1">
    <w:name w:val="ntsl1"/>
    <w:basedOn w:val="Ntsl"/>
    <w:uiPriority w:val="1"/>
    <w:qFormat/>
    <w:rsid w:val="00715faf"/>
    <w:pPr>
      <w:ind w:left="1440" w:right="720" w:hanging="0"/>
    </w:pPr>
    <w:rPr/>
  </w:style>
  <w:style w:type="paragraph" w:styleId="Ntsl1f" w:customStyle="1">
    <w:name w:val="ntsl1f"/>
    <w:basedOn w:val="Ntsl1"/>
    <w:uiPriority w:val="1"/>
    <w:qFormat/>
    <w:rsid w:val="00715faf"/>
    <w:pPr>
      <w:spacing w:before="120" w:after="0"/>
    </w:pPr>
    <w:rPr/>
  </w:style>
  <w:style w:type="paragraph" w:styleId="Ntsl1l" w:customStyle="1">
    <w:name w:val="ntsl1l"/>
    <w:basedOn w:val="Ntsl1"/>
    <w:uiPriority w:val="1"/>
    <w:qFormat/>
    <w:rsid w:val="00715faf"/>
    <w:pPr>
      <w:spacing w:before="0" w:after="120"/>
    </w:pPr>
    <w:rPr/>
  </w:style>
  <w:style w:type="paragraph" w:styleId="Ntsl1s" w:customStyle="1">
    <w:name w:val="ntsl1s"/>
    <w:basedOn w:val="Ntsl1"/>
    <w:uiPriority w:val="1"/>
    <w:qFormat/>
    <w:rsid w:val="00715faf"/>
    <w:pPr>
      <w:spacing w:before="120" w:after="120"/>
    </w:pPr>
    <w:rPr/>
  </w:style>
  <w:style w:type="paragraph" w:styleId="Ntslf" w:customStyle="1">
    <w:name w:val="ntslf"/>
    <w:basedOn w:val="Normal"/>
    <w:next w:val="Normal"/>
    <w:uiPriority w:val="1"/>
    <w:qFormat/>
    <w:rsid w:val="00715faf"/>
    <w:pPr>
      <w:suppressAutoHyphens w:val="false"/>
      <w:spacing w:before="240" w:after="0"/>
      <w:ind w:left="720" w:right="720" w:hanging="0"/>
      <w:textAlignment w:val="auto"/>
    </w:pPr>
    <w:rPr>
      <w:rFonts w:ascii="Times New Roman" w:hAnsi="Times New Roman" w:eastAsia="Times New Roman" w:cs="Times New Roman"/>
      <w:color w:val="00000A"/>
      <w:szCs w:val="20"/>
      <w:lang w:eastAsia="en-US" w:bidi="ar-SA"/>
    </w:rPr>
  </w:style>
  <w:style w:type="paragraph" w:styleId="Ntsll" w:customStyle="1">
    <w:name w:val="ntsll"/>
    <w:basedOn w:val="Ntsl"/>
    <w:uiPriority w:val="1"/>
    <w:qFormat/>
    <w:rsid w:val="00715faf"/>
    <w:pPr>
      <w:spacing w:before="0" w:after="240"/>
    </w:pPr>
    <w:rPr/>
  </w:style>
  <w:style w:type="paragraph" w:styleId="Ntsls" w:customStyle="1">
    <w:name w:val="ntsls"/>
    <w:basedOn w:val="Ntslf"/>
    <w:uiPriority w:val="1"/>
    <w:qFormat/>
    <w:rsid w:val="00715faf"/>
    <w:pPr>
      <w:spacing w:before="240" w:after="240"/>
    </w:pPr>
    <w:rPr/>
  </w:style>
  <w:style w:type="paragraph" w:styleId="Nttd" w:customStyle="1">
    <w:name w:val="nttd"/>
    <w:basedOn w:val="Normal"/>
    <w:uiPriority w:val="1"/>
    <w:qFormat/>
    <w:rsid w:val="00715faf"/>
    <w:pPr>
      <w:widowControl w:val="false"/>
      <w:suppressAutoHyphens w:val="false"/>
      <w:textAlignment w:val="auto"/>
    </w:pPr>
    <w:rPr>
      <w:rFonts w:ascii="Times New Roman" w:hAnsi="Times New Roman" w:eastAsia="Times New Roman" w:cs="Times New Roman"/>
      <w:color w:val="00000A"/>
      <w:sz w:val="16"/>
      <w:lang w:eastAsia="en-US" w:bidi="ar-SA"/>
    </w:rPr>
  </w:style>
  <w:style w:type="paragraph" w:styleId="Ntul" w:customStyle="1">
    <w:name w:val="ntul"/>
    <w:basedOn w:val="Normal"/>
    <w:uiPriority w:val="1"/>
    <w:qFormat/>
    <w:rsid w:val="00715faf"/>
    <w:pPr>
      <w:tabs>
        <w:tab w:val="left" w:pos="216" w:leader="none"/>
      </w:tabs>
      <w:suppressAutoHyphens w:val="false"/>
      <w:ind w:left="1440" w:hanging="360"/>
      <w:textAlignment w:val="auto"/>
    </w:pPr>
    <w:rPr>
      <w:rFonts w:ascii="Times New Roman" w:hAnsi="Times New Roman" w:eastAsia="Times New Roman" w:cs="Times New Roman"/>
      <w:color w:val="000000"/>
      <w:szCs w:val="20"/>
      <w:lang w:eastAsia="en-US" w:bidi="ar-SA"/>
    </w:rPr>
  </w:style>
  <w:style w:type="paragraph" w:styleId="Ntul1" w:customStyle="1">
    <w:name w:val="ntul1"/>
    <w:basedOn w:val="Ntul"/>
    <w:uiPriority w:val="1"/>
    <w:qFormat/>
    <w:rsid w:val="00715faf"/>
    <w:pPr>
      <w:ind w:left="2520" w:hanging="360"/>
    </w:pPr>
    <w:rPr/>
  </w:style>
  <w:style w:type="paragraph" w:styleId="Ntul1f" w:customStyle="1">
    <w:name w:val="ntul1f"/>
    <w:basedOn w:val="Ntul1"/>
    <w:uiPriority w:val="1"/>
    <w:qFormat/>
    <w:rsid w:val="00715faf"/>
    <w:pPr>
      <w:spacing w:before="100" w:after="0"/>
    </w:pPr>
    <w:rPr/>
  </w:style>
  <w:style w:type="paragraph" w:styleId="Ntul1l" w:customStyle="1">
    <w:name w:val="ntul1l"/>
    <w:basedOn w:val="Ntul1"/>
    <w:uiPriority w:val="1"/>
    <w:qFormat/>
    <w:rsid w:val="00715faf"/>
    <w:pPr>
      <w:spacing w:before="0" w:after="120"/>
    </w:pPr>
    <w:rPr/>
  </w:style>
  <w:style w:type="paragraph" w:styleId="Ntul1s" w:customStyle="1">
    <w:name w:val="ntul1s"/>
    <w:basedOn w:val="Ntul1"/>
    <w:uiPriority w:val="1"/>
    <w:qFormat/>
    <w:rsid w:val="00715faf"/>
    <w:pPr>
      <w:spacing w:before="100" w:after="120"/>
    </w:pPr>
    <w:rPr/>
  </w:style>
  <w:style w:type="paragraph" w:styleId="Ntulf" w:customStyle="1">
    <w:name w:val="ntulf"/>
    <w:basedOn w:val="Normal"/>
    <w:next w:val="Normal"/>
    <w:uiPriority w:val="1"/>
    <w:qFormat/>
    <w:rsid w:val="00715faf"/>
    <w:pPr>
      <w:tabs>
        <w:tab w:val="left" w:pos="216" w:leader="none"/>
      </w:tabs>
      <w:suppressAutoHyphens w:val="false"/>
      <w:spacing w:before="120" w:after="0"/>
      <w:ind w:left="1440" w:hanging="360"/>
      <w:textAlignment w:val="auto"/>
    </w:pPr>
    <w:rPr>
      <w:rFonts w:ascii="Times New Roman" w:hAnsi="Times New Roman" w:eastAsia="Times New Roman" w:cs="Times New Roman"/>
      <w:color w:val="000000"/>
      <w:szCs w:val="20"/>
      <w:lang w:eastAsia="en-US" w:bidi="ar-SA"/>
    </w:rPr>
  </w:style>
  <w:style w:type="paragraph" w:styleId="Ntull" w:customStyle="1">
    <w:name w:val="ntull"/>
    <w:basedOn w:val="Ntul"/>
    <w:uiPriority w:val="1"/>
    <w:qFormat/>
    <w:rsid w:val="00715faf"/>
    <w:pPr>
      <w:spacing w:before="0" w:after="120"/>
    </w:pPr>
    <w:rPr/>
  </w:style>
  <w:style w:type="paragraph" w:styleId="Ntuls" w:customStyle="1">
    <w:name w:val="ntuls"/>
    <w:basedOn w:val="Ntulf"/>
    <w:uiPriority w:val="1"/>
    <w:qFormat/>
    <w:rsid w:val="00715faf"/>
    <w:pPr>
      <w:spacing w:before="120" w:after="120"/>
    </w:pPr>
    <w:rPr/>
  </w:style>
  <w:style w:type="paragraph" w:styleId="Opt" w:customStyle="1">
    <w:name w:val="opt"/>
    <w:basedOn w:val="Normal"/>
    <w:uiPriority w:val="1"/>
    <w:qFormat/>
    <w:rsid w:val="00715faf"/>
    <w:pPr>
      <w:widowControl w:val="false"/>
      <w:suppressAutoHyphens w:val="false"/>
      <w:spacing w:lineRule="auto" w:line="360"/>
      <w:textAlignment w:val="auto"/>
    </w:pPr>
    <w:rPr>
      <w:rFonts w:ascii="Arial" w:hAnsi="Arial" w:eastAsia="Times New Roman" w:cs="Times New Roman"/>
      <w:color w:val="00000A"/>
      <w:lang w:eastAsia="en-US" w:bidi="ar-SA"/>
    </w:rPr>
  </w:style>
  <w:style w:type="paragraph" w:styleId="P" w:customStyle="1">
    <w:name w:val="p"/>
    <w:uiPriority w:val="1"/>
    <w:qFormat/>
    <w:rsid w:val="00715faf"/>
    <w:pPr>
      <w:widowControl w:val="false"/>
      <w:bidi w:val="0"/>
      <w:spacing w:lineRule="auto" w:line="360"/>
      <w:ind w:firstLine="720"/>
      <w:jc w:val="left"/>
      <w:textAlignment w:val="auto"/>
    </w:pPr>
    <w:rPr>
      <w:rFonts w:ascii="Times New Roman" w:hAnsi="Times New Roman" w:eastAsia="Times New Roman" w:cs="Times New Roman"/>
      <w:color w:val="auto"/>
      <w:sz w:val="24"/>
      <w:szCs w:val="24"/>
      <w:lang w:eastAsia="en-US" w:bidi="ar-SA" w:val="en-US"/>
    </w:rPr>
  </w:style>
  <w:style w:type="paragraph" w:styleId="Paft" w:customStyle="1">
    <w:name w:val="paft"/>
    <w:basedOn w:val="Normal"/>
    <w:next w:val="P"/>
    <w:uiPriority w:val="1"/>
    <w:qFormat/>
    <w:rsid w:val="00715faf"/>
    <w:pPr>
      <w:widowControl w:val="false"/>
      <w:suppressAutoHyphens w:val="false"/>
      <w:spacing w:lineRule="auto" w:line="360" w:before="200" w:after="0"/>
      <w:textAlignment w:val="auto"/>
    </w:pPr>
    <w:rPr>
      <w:rFonts w:ascii="Times New Roman" w:hAnsi="Times New Roman" w:eastAsia="Times New Roman" w:cs="Times New Roman"/>
      <w:color w:val="00000A"/>
      <w:sz w:val="24"/>
      <w:lang w:eastAsia="en-US" w:bidi="ar-SA"/>
    </w:rPr>
  </w:style>
  <w:style w:type="paragraph" w:styleId="Patr" w:customStyle="1">
    <w:name w:val="patr"/>
    <w:basedOn w:val="P"/>
    <w:uiPriority w:val="1"/>
    <w:qFormat/>
    <w:rsid w:val="00715faf"/>
    <w:pPr>
      <w:spacing w:before="100" w:after="0"/>
      <w:ind w:hanging="0"/>
      <w:jc w:val="right"/>
    </w:pPr>
    <w:rPr/>
  </w:style>
  <w:style w:type="paragraph" w:styleId="Patr1" w:customStyle="1">
    <w:name w:val="patr1"/>
    <w:basedOn w:val="P"/>
    <w:uiPriority w:val="1"/>
    <w:qFormat/>
    <w:rsid w:val="00715faf"/>
    <w:pPr>
      <w:ind w:hanging="0"/>
      <w:jc w:val="right"/>
    </w:pPr>
    <w:rPr/>
  </w:style>
  <w:style w:type="paragraph" w:styleId="Pcon" w:customStyle="1">
    <w:name w:val="pcon"/>
    <w:basedOn w:val="Normal"/>
    <w:uiPriority w:val="1"/>
    <w:qFormat/>
    <w:rsid w:val="00715faf"/>
    <w:pPr>
      <w:widowControl w:val="false"/>
      <w:suppressAutoHyphens w:val="false"/>
      <w:spacing w:lineRule="auto" w:line="360"/>
      <w:textAlignment w:val="auto"/>
    </w:pPr>
    <w:rPr>
      <w:rFonts w:ascii="Times New Roman" w:hAnsi="Times New Roman" w:eastAsia="Times New Roman" w:cs="Times New Roman"/>
      <w:color w:val="00000A"/>
      <w:sz w:val="24"/>
      <w:lang w:eastAsia="en-US" w:bidi="ar-SA"/>
    </w:rPr>
  </w:style>
  <w:style w:type="paragraph" w:styleId="Pf" w:customStyle="1">
    <w:name w:val="pf"/>
    <w:next w:val="P"/>
    <w:uiPriority w:val="1"/>
    <w:qFormat/>
    <w:rsid w:val="00715faf"/>
    <w:pPr>
      <w:widowControl w:val="false"/>
      <w:bidi w:val="0"/>
      <w:spacing w:lineRule="auto" w:line="360" w:before="480" w:after="0"/>
      <w:jc w:val="left"/>
      <w:textAlignment w:val="auto"/>
    </w:pPr>
    <w:rPr>
      <w:rFonts w:ascii="Times New Roman" w:hAnsi="Times New Roman" w:eastAsia="Times New Roman" w:cs="Times New Roman"/>
      <w:color w:val="auto"/>
      <w:sz w:val="24"/>
      <w:szCs w:val="24"/>
      <w:lang w:eastAsia="en-US" w:bidi="ar-SA" w:val="en-US"/>
    </w:rPr>
  </w:style>
  <w:style w:type="paragraph" w:styleId="Pn" w:customStyle="1">
    <w:name w:val="pn"/>
    <w:basedOn w:val="Normal"/>
    <w:uiPriority w:val="1"/>
    <w:qFormat/>
    <w:rsid w:val="00715faf"/>
    <w:pPr>
      <w:pageBreakBefore/>
      <w:suppressAutoHyphens w:val="false"/>
      <w:spacing w:lineRule="auto" w:line="480"/>
      <w:jc w:val="center"/>
      <w:textAlignment w:val="auto"/>
      <w:outlineLvl w:val="0"/>
    </w:pPr>
    <w:rPr>
      <w:rFonts w:ascii="Times New Roman" w:hAnsi="Times New Roman" w:eastAsia="Times New Roman" w:cs="Times New Roman"/>
      <w:color w:val="00000A"/>
      <w:sz w:val="56"/>
      <w:szCs w:val="20"/>
      <w:lang w:eastAsia="en-US" w:bidi="ar-SA"/>
    </w:rPr>
  </w:style>
  <w:style w:type="paragraph" w:styleId="Ps" w:customStyle="1">
    <w:name w:val="ps"/>
    <w:basedOn w:val="P"/>
    <w:uiPriority w:val="1"/>
    <w:qFormat/>
    <w:rsid w:val="00715faf"/>
    <w:pPr>
      <w:ind w:hanging="0"/>
      <w:jc w:val="center"/>
    </w:pPr>
    <w:rPr>
      <w:rFonts w:ascii="Arial" w:hAnsi="Arial"/>
      <w:sz w:val="44"/>
    </w:rPr>
  </w:style>
  <w:style w:type="paragraph" w:styleId="Psec" w:customStyle="1">
    <w:name w:val="psec"/>
    <w:basedOn w:val="Normal"/>
    <w:next w:val="P"/>
    <w:uiPriority w:val="1"/>
    <w:qFormat/>
    <w:rsid w:val="00715faf"/>
    <w:pPr>
      <w:widowControl w:val="false"/>
      <w:spacing w:lineRule="auto" w:line="360" w:before="600" w:after="0"/>
      <w:textAlignment w:val="center"/>
    </w:pPr>
    <w:rPr>
      <w:rFonts w:ascii="Times New Roman" w:hAnsi="Times New Roman" w:eastAsia="MS Mincho" w:cs="Times New Roman"/>
      <w:color w:val="000000"/>
      <w:sz w:val="24"/>
      <w:lang w:eastAsia="en-US" w:bidi="ar-SA"/>
    </w:rPr>
  </w:style>
  <w:style w:type="paragraph" w:styleId="Psec1" w:customStyle="1">
    <w:name w:val="psec1"/>
    <w:basedOn w:val="Psec"/>
    <w:uiPriority w:val="1"/>
    <w:qFormat/>
    <w:rsid w:val="00715faf"/>
    <w:pPr>
      <w:spacing w:before="800" w:after="0"/>
    </w:pPr>
    <w:rPr/>
  </w:style>
  <w:style w:type="paragraph" w:styleId="Pt" w:customStyle="1">
    <w:name w:val="pt"/>
    <w:basedOn w:val="Normal"/>
    <w:uiPriority w:val="1"/>
    <w:qFormat/>
    <w:rsid w:val="00715faf"/>
    <w:pPr>
      <w:suppressAutoHyphens w:val="false"/>
      <w:spacing w:lineRule="auto" w:line="480"/>
      <w:jc w:val="center"/>
      <w:textAlignment w:val="auto"/>
      <w:outlineLvl w:val="0"/>
    </w:pPr>
    <w:rPr>
      <w:rFonts w:ascii="Times New Roman" w:hAnsi="Times New Roman" w:eastAsia="Times New Roman" w:cs="Times New Roman"/>
      <w:color w:val="000000"/>
      <w:sz w:val="72"/>
      <w:szCs w:val="20"/>
      <w:lang w:eastAsia="en-US" w:bidi="ar-SA"/>
    </w:rPr>
  </w:style>
  <w:style w:type="paragraph" w:styleId="Qu" w:customStyle="1">
    <w:name w:val="qu"/>
    <w:uiPriority w:val="1"/>
    <w:qFormat/>
    <w:rsid w:val="00715faf"/>
    <w:pPr>
      <w:widowControl/>
      <w:bidi w:val="0"/>
      <w:spacing w:lineRule="auto" w:line="480" w:before="0" w:after="120"/>
      <w:jc w:val="left"/>
      <w:textAlignment w:val="auto"/>
    </w:pPr>
    <w:rPr>
      <w:rFonts w:ascii="Times New Roman" w:hAnsi="Times New Roman" w:eastAsia="Times New Roman" w:cs="Times New Roman"/>
      <w:color w:val="auto"/>
      <w:sz w:val="24"/>
      <w:szCs w:val="24"/>
      <w:lang w:eastAsia="en-US" w:bidi="ar-SA" w:val="en-US"/>
    </w:rPr>
  </w:style>
  <w:style w:type="paragraph" w:styleId="Quf" w:customStyle="1">
    <w:name w:val="quf"/>
    <w:next w:val="Qu"/>
    <w:uiPriority w:val="1"/>
    <w:qFormat/>
    <w:rsid w:val="00715faf"/>
    <w:pPr>
      <w:widowControl/>
      <w:bidi w:val="0"/>
      <w:spacing w:lineRule="auto" w:line="480" w:before="100" w:after="0"/>
      <w:jc w:val="left"/>
      <w:textAlignment w:val="auto"/>
    </w:pPr>
    <w:rPr>
      <w:rFonts w:ascii="Times New Roman" w:hAnsi="Times New Roman" w:eastAsia="Times New Roman" w:cs="Times New Roman"/>
      <w:color w:val="auto"/>
      <w:sz w:val="24"/>
      <w:szCs w:val="24"/>
      <w:lang w:eastAsia="en-US" w:bidi="ar-SA" w:val="en-US"/>
    </w:rPr>
  </w:style>
  <w:style w:type="paragraph" w:styleId="Quh" w:customStyle="1">
    <w:name w:val="quh"/>
    <w:next w:val="Qu"/>
    <w:uiPriority w:val="1"/>
    <w:qFormat/>
    <w:rsid w:val="00715faf"/>
    <w:pPr>
      <w:widowControl/>
      <w:bidi w:val="0"/>
      <w:spacing w:before="300" w:after="0"/>
      <w:jc w:val="left"/>
      <w:textAlignment w:val="auto"/>
      <w:outlineLvl w:val="8"/>
    </w:pPr>
    <w:rPr>
      <w:rFonts w:ascii="Times New Roman" w:hAnsi="Times New Roman" w:eastAsia="Times New Roman" w:cs="Times New Roman"/>
      <w:color w:val="auto"/>
      <w:sz w:val="36"/>
      <w:szCs w:val="24"/>
      <w:lang w:eastAsia="en-US" w:bidi="ar-SA" w:val="en-US"/>
    </w:rPr>
  </w:style>
  <w:style w:type="paragraph" w:styleId="Quot" w:customStyle="1">
    <w:name w:val="quot"/>
    <w:basedOn w:val="Ep"/>
    <w:uiPriority w:val="1"/>
    <w:qFormat/>
    <w:rsid w:val="00715faf"/>
    <w:pPr>
      <w:spacing w:lineRule="auto" w:line="480"/>
    </w:pPr>
    <w:rPr/>
  </w:style>
  <w:style w:type="paragraph" w:styleId="Quotf" w:customStyle="1">
    <w:name w:val="quotf"/>
    <w:basedOn w:val="Quot"/>
    <w:next w:val="Quot"/>
    <w:uiPriority w:val="1"/>
    <w:qFormat/>
    <w:rsid w:val="00715faf"/>
    <w:pPr>
      <w:spacing w:before="100" w:after="0"/>
    </w:pPr>
    <w:rPr/>
  </w:style>
  <w:style w:type="paragraph" w:styleId="Quotl" w:customStyle="1">
    <w:name w:val="quotl"/>
    <w:basedOn w:val="Quot"/>
    <w:next w:val="P"/>
    <w:uiPriority w:val="1"/>
    <w:qFormat/>
    <w:rsid w:val="00715faf"/>
    <w:pPr>
      <w:spacing w:before="0" w:after="100"/>
    </w:pPr>
    <w:rPr/>
  </w:style>
  <w:style w:type="paragraph" w:styleId="Quots" w:customStyle="1">
    <w:name w:val="quots"/>
    <w:basedOn w:val="Quot"/>
    <w:next w:val="P"/>
    <w:uiPriority w:val="1"/>
    <w:qFormat/>
    <w:rsid w:val="00715faf"/>
    <w:pPr>
      <w:spacing w:before="100" w:after="100"/>
    </w:pPr>
    <w:rPr/>
  </w:style>
  <w:style w:type="paragraph" w:styleId="Quott" w:customStyle="1">
    <w:name w:val="quott"/>
    <w:basedOn w:val="Ept"/>
    <w:next w:val="P"/>
    <w:uiPriority w:val="1"/>
    <w:qFormat/>
    <w:rsid w:val="00715faf"/>
    <w:pPr>
      <w:spacing w:lineRule="auto" w:line="480"/>
    </w:pPr>
    <w:rPr/>
  </w:style>
  <w:style w:type="paragraph" w:styleId="Rb" w:customStyle="1">
    <w:name w:val="rb"/>
    <w:basedOn w:val="Pf"/>
    <w:uiPriority w:val="1"/>
    <w:qFormat/>
    <w:rsid w:val="00715faf"/>
    <w:pPr>
      <w:spacing w:before="0" w:after="0"/>
    </w:pPr>
    <w:rPr>
      <w:rFonts w:ascii="Arial" w:hAnsi="Arial"/>
    </w:rPr>
  </w:style>
  <w:style w:type="paragraph" w:styleId="Rbc" w:customStyle="1">
    <w:name w:val="rbc"/>
    <w:basedOn w:val="Pf"/>
    <w:uiPriority w:val="1"/>
    <w:qFormat/>
    <w:rsid w:val="00715faf"/>
    <w:pPr>
      <w:spacing w:before="0" w:after="0"/>
    </w:pPr>
    <w:rPr>
      <w:rFonts w:ascii="Arial" w:hAnsi="Arial"/>
    </w:rPr>
  </w:style>
  <w:style w:type="paragraph" w:styleId="Rbi" w:customStyle="1">
    <w:name w:val="rbi"/>
    <w:basedOn w:val="Pf"/>
    <w:uiPriority w:val="1"/>
    <w:qFormat/>
    <w:rsid w:val="00715faf"/>
    <w:pPr>
      <w:spacing w:before="0" w:after="0"/>
    </w:pPr>
    <w:rPr>
      <w:rFonts w:ascii="Arial" w:hAnsi="Arial"/>
    </w:rPr>
  </w:style>
  <w:style w:type="paragraph" w:styleId="Rf" w:customStyle="1">
    <w:name w:val="rf"/>
    <w:uiPriority w:val="1"/>
    <w:qFormat/>
    <w:rsid w:val="00715faf"/>
    <w:pPr>
      <w:widowControl w:val="false"/>
      <w:bidi w:val="0"/>
      <w:spacing w:lineRule="auto" w:line="360"/>
      <w:ind w:left="720" w:hanging="720"/>
      <w:jc w:val="left"/>
      <w:textAlignment w:val="auto"/>
    </w:pPr>
    <w:rPr>
      <w:rFonts w:ascii="Times New Roman" w:hAnsi="Times New Roman" w:eastAsia="Times New Roman" w:cs="Times New Roman"/>
      <w:color w:val="auto"/>
      <w:sz w:val="24"/>
      <w:szCs w:val="24"/>
      <w:lang w:eastAsia="en-US" w:bidi="ar-SA" w:val="en-US"/>
    </w:rPr>
  </w:style>
  <w:style w:type="paragraph" w:styleId="Rf1" w:customStyle="1">
    <w:name w:val="rf1"/>
    <w:basedOn w:val="Rf"/>
    <w:uiPriority w:val="1"/>
    <w:qFormat/>
    <w:rsid w:val="00715faf"/>
    <w:pPr>
      <w:ind w:left="1080" w:hanging="720"/>
    </w:pPr>
    <w:rPr>
      <w:rFonts w:eastAsia="MS Mincho"/>
    </w:rPr>
  </w:style>
  <w:style w:type="paragraph" w:styleId="Rf2" w:customStyle="1">
    <w:name w:val="rf2"/>
    <w:basedOn w:val="Rf"/>
    <w:uiPriority w:val="1"/>
    <w:qFormat/>
    <w:rsid w:val="00715faf"/>
    <w:pPr>
      <w:ind w:left="1440" w:hanging="720"/>
    </w:pPr>
    <w:rPr>
      <w:rFonts w:eastAsia="MS Mincho"/>
    </w:rPr>
  </w:style>
  <w:style w:type="paragraph" w:styleId="Rff" w:customStyle="1">
    <w:name w:val="rff"/>
    <w:basedOn w:val="Pf"/>
    <w:uiPriority w:val="1"/>
    <w:qFormat/>
    <w:rsid w:val="00715faf"/>
    <w:pPr>
      <w:spacing w:before="240" w:after="0"/>
      <w:ind w:left="720" w:hanging="720"/>
    </w:pPr>
    <w:rPr/>
  </w:style>
  <w:style w:type="paragraph" w:styleId="Rp" w:customStyle="1">
    <w:name w:val="rp"/>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Rp1" w:customStyle="1">
    <w:name w:val="rp1"/>
    <w:uiPriority w:val="1"/>
    <w:qFormat/>
    <w:rsid w:val="00715faf"/>
    <w:pPr>
      <w:widowControl/>
      <w:bidi w:val="0"/>
      <w:spacing w:lineRule="auto" w:line="480"/>
      <w:ind w:left="720" w:hanging="0"/>
      <w:jc w:val="left"/>
      <w:textAlignment w:val="auto"/>
    </w:pPr>
    <w:rPr>
      <w:rFonts w:ascii="Times New Roman" w:hAnsi="Times New Roman" w:eastAsia="Times New Roman" w:cs="Times New Roman"/>
      <w:color w:val="auto"/>
      <w:sz w:val="24"/>
      <w:szCs w:val="24"/>
      <w:lang w:eastAsia="en-US" w:bidi="ar-SA" w:val="en-US"/>
    </w:rPr>
  </w:style>
  <w:style w:type="paragraph" w:styleId="Rp1f" w:customStyle="1">
    <w:name w:val="rp1f"/>
    <w:next w:val="Rp1"/>
    <w:uiPriority w:val="1"/>
    <w:qFormat/>
    <w:rsid w:val="00715faf"/>
    <w:pPr>
      <w:widowControl/>
      <w:bidi w:val="0"/>
      <w:spacing w:lineRule="auto" w:line="480" w:before="100" w:after="0"/>
      <w:ind w:left="720" w:hanging="0"/>
      <w:jc w:val="left"/>
      <w:textAlignment w:val="auto"/>
    </w:pPr>
    <w:rPr>
      <w:rFonts w:ascii="Times New Roman" w:hAnsi="Times New Roman" w:eastAsia="Times New Roman" w:cs="Times New Roman"/>
      <w:color w:val="auto"/>
      <w:sz w:val="24"/>
      <w:szCs w:val="24"/>
      <w:lang w:eastAsia="en-US" w:bidi="ar-SA" w:val="en-US"/>
    </w:rPr>
  </w:style>
  <w:style w:type="paragraph" w:styleId="Rp1l" w:customStyle="1">
    <w:name w:val="rp1l"/>
    <w:next w:val="Rp"/>
    <w:uiPriority w:val="1"/>
    <w:qFormat/>
    <w:rsid w:val="00715faf"/>
    <w:pPr>
      <w:widowControl/>
      <w:bidi w:val="0"/>
      <w:spacing w:lineRule="auto" w:line="480" w:before="0" w:after="100"/>
      <w:ind w:left="720" w:hanging="0"/>
      <w:jc w:val="left"/>
      <w:textAlignment w:val="auto"/>
    </w:pPr>
    <w:rPr>
      <w:rFonts w:ascii="Times New Roman" w:hAnsi="Times New Roman" w:eastAsia="Times New Roman" w:cs="Times New Roman"/>
      <w:color w:val="auto"/>
      <w:sz w:val="24"/>
      <w:szCs w:val="24"/>
      <w:lang w:eastAsia="en-US" w:bidi="ar-SA" w:val="en-US"/>
    </w:rPr>
  </w:style>
  <w:style w:type="paragraph" w:styleId="Rp1y" w:customStyle="1">
    <w:name w:val="rp1y"/>
    <w:uiPriority w:val="1"/>
    <w:qFormat/>
    <w:rsid w:val="00715faf"/>
    <w:pPr>
      <w:widowControl/>
      <w:bidi w:val="0"/>
      <w:spacing w:lineRule="auto" w:line="480"/>
      <w:ind w:left="720" w:hanging="0"/>
      <w:jc w:val="left"/>
      <w:textAlignment w:val="auto"/>
    </w:pPr>
    <w:rPr>
      <w:rFonts w:ascii="Times New Roman" w:hAnsi="Times New Roman" w:eastAsia="Times New Roman" w:cs="Times New Roman"/>
      <w:color w:val="auto"/>
      <w:sz w:val="24"/>
      <w:szCs w:val="24"/>
      <w:lang w:eastAsia="en-US" w:bidi="ar-SA" w:val="en-US"/>
    </w:rPr>
  </w:style>
  <w:style w:type="paragraph" w:styleId="Rpah" w:customStyle="1">
    <w:name w:val="rpah"/>
    <w:next w:val="Rp"/>
    <w:uiPriority w:val="1"/>
    <w:qFormat/>
    <w:rsid w:val="00715faf"/>
    <w:pPr>
      <w:widowControl/>
      <w:bidi w:val="0"/>
      <w:spacing w:before="360" w:after="60"/>
      <w:jc w:val="left"/>
      <w:textAlignment w:val="auto"/>
    </w:pPr>
    <w:rPr>
      <w:rFonts w:ascii="Arial" w:hAnsi="Arial" w:eastAsia="Times New Roman" w:cs="Times New Roman"/>
      <w:color w:val="auto"/>
      <w:sz w:val="40"/>
      <w:szCs w:val="20"/>
      <w:lang w:eastAsia="en-US" w:bidi="ar-SA" w:val="en-US"/>
    </w:rPr>
  </w:style>
  <w:style w:type="paragraph" w:styleId="Rpbh" w:customStyle="1">
    <w:name w:val="rpbh"/>
    <w:next w:val="Rp"/>
    <w:uiPriority w:val="1"/>
    <w:qFormat/>
    <w:rsid w:val="00715faf"/>
    <w:pPr>
      <w:widowControl/>
      <w:bidi w:val="0"/>
      <w:spacing w:lineRule="auto" w:line="480" w:before="360" w:after="0"/>
      <w:jc w:val="left"/>
      <w:textAlignment w:val="auto"/>
    </w:pPr>
    <w:rPr>
      <w:rFonts w:ascii="Arial" w:hAnsi="Arial" w:eastAsia="Times New Roman" w:cs="Times New Roman"/>
      <w:color w:val="auto"/>
      <w:sz w:val="28"/>
      <w:szCs w:val="20"/>
      <w:lang w:eastAsia="en-US" w:bidi="ar-SA" w:val="en-US"/>
    </w:rPr>
  </w:style>
  <w:style w:type="paragraph" w:styleId="Rpch" w:customStyle="1">
    <w:name w:val="rpch"/>
    <w:next w:val="Rp"/>
    <w:uiPriority w:val="1"/>
    <w:qFormat/>
    <w:rsid w:val="00715faf"/>
    <w:pPr>
      <w:widowControl/>
      <w:bidi w:val="0"/>
      <w:spacing w:lineRule="auto" w:line="480"/>
      <w:jc w:val="left"/>
      <w:textAlignment w:val="auto"/>
    </w:pPr>
    <w:rPr>
      <w:rFonts w:ascii="Arial" w:hAnsi="Arial" w:eastAsia="Times New Roman" w:cs="Times New Roman"/>
      <w:color w:val="auto"/>
      <w:sz w:val="24"/>
      <w:szCs w:val="20"/>
      <w:lang w:eastAsia="en-US" w:bidi="ar-SA" w:val="en-US"/>
    </w:rPr>
  </w:style>
  <w:style w:type="paragraph" w:styleId="Rpf" w:customStyle="1">
    <w:name w:val="rpf"/>
    <w:next w:val="Rp"/>
    <w:uiPriority w:val="1"/>
    <w:qFormat/>
    <w:rsid w:val="00715faf"/>
    <w:pPr>
      <w:widowControl/>
      <w:bidi w:val="0"/>
      <w:spacing w:lineRule="auto" w:line="480" w:before="200" w:after="0"/>
      <w:ind w:left="360" w:hanging="0"/>
      <w:jc w:val="left"/>
      <w:textAlignment w:val="auto"/>
    </w:pPr>
    <w:rPr>
      <w:rFonts w:ascii="Times New Roman" w:hAnsi="Times New Roman" w:eastAsia="Times New Roman" w:cs="Times New Roman"/>
      <w:color w:val="auto"/>
      <w:sz w:val="24"/>
      <w:szCs w:val="24"/>
      <w:lang w:eastAsia="en-US" w:bidi="ar-SA" w:val="en-US"/>
    </w:rPr>
  </w:style>
  <w:style w:type="paragraph" w:styleId="Rpg" w:customStyle="1">
    <w:name w:val="rpg"/>
    <w:uiPriority w:val="1"/>
    <w:qFormat/>
    <w:rsid w:val="00715faf"/>
    <w:pPr>
      <w:widowControl/>
      <w:bidi w:val="0"/>
      <w:spacing w:lineRule="auto" w:line="480"/>
      <w:ind w:left="360" w:hanging="0"/>
      <w:jc w:val="left"/>
      <w:textAlignment w:val="auto"/>
    </w:pPr>
    <w:rPr>
      <w:rFonts w:ascii="Times New Roman" w:hAnsi="Times New Roman" w:eastAsia="Times New Roman" w:cs="Times New Roman"/>
      <w:color w:val="auto"/>
      <w:sz w:val="24"/>
      <w:szCs w:val="24"/>
      <w:lang w:eastAsia="en-US" w:bidi="ar-SA" w:val="en-US"/>
    </w:rPr>
  </w:style>
  <w:style w:type="paragraph" w:styleId="Rpg1" w:customStyle="1">
    <w:name w:val="rpg1"/>
    <w:uiPriority w:val="1"/>
    <w:qFormat/>
    <w:rsid w:val="00715faf"/>
    <w:pPr>
      <w:widowControl/>
      <w:bidi w:val="0"/>
      <w:spacing w:lineRule="auto" w:line="480"/>
      <w:ind w:left="720" w:hanging="0"/>
      <w:jc w:val="left"/>
      <w:textAlignment w:val="auto"/>
    </w:pPr>
    <w:rPr>
      <w:rFonts w:ascii="Times New Roman" w:hAnsi="Times New Roman" w:eastAsia="Times New Roman" w:cs="Times New Roman"/>
      <w:color w:val="auto"/>
      <w:sz w:val="24"/>
      <w:szCs w:val="24"/>
      <w:lang w:eastAsia="en-US" w:bidi="ar-SA" w:val="en-US"/>
    </w:rPr>
  </w:style>
  <w:style w:type="paragraph" w:styleId="Rph" w:customStyle="1">
    <w:name w:val="rph"/>
    <w:next w:val="Rp"/>
    <w:uiPriority w:val="1"/>
    <w:qFormat/>
    <w:rsid w:val="00715faf"/>
    <w:pPr>
      <w:widowControl/>
      <w:bidi w:val="0"/>
      <w:jc w:val="left"/>
      <w:textAlignment w:val="auto"/>
      <w:outlineLvl w:val="8"/>
    </w:pPr>
    <w:rPr>
      <w:rFonts w:ascii="Times New Roman" w:hAnsi="Times New Roman" w:eastAsia="Times New Roman" w:cs="Times New Roman"/>
      <w:color w:val="auto"/>
      <w:sz w:val="48"/>
      <w:szCs w:val="24"/>
      <w:lang w:eastAsia="en-US" w:bidi="ar-SA" w:val="en-US"/>
    </w:rPr>
  </w:style>
  <w:style w:type="paragraph" w:styleId="Rph1" w:customStyle="1">
    <w:name w:val="rph1"/>
    <w:next w:val="Rp"/>
    <w:uiPriority w:val="1"/>
    <w:qFormat/>
    <w:rsid w:val="00715faf"/>
    <w:pPr>
      <w:widowControl/>
      <w:bidi w:val="0"/>
      <w:spacing w:before="100" w:after="0"/>
      <w:jc w:val="left"/>
      <w:textAlignment w:val="auto"/>
    </w:pPr>
    <w:rPr>
      <w:rFonts w:ascii="Arial" w:hAnsi="Arial" w:eastAsia="Times New Roman" w:cs="Times New Roman"/>
      <w:color w:val="auto"/>
      <w:sz w:val="28"/>
      <w:szCs w:val="24"/>
      <w:lang w:eastAsia="en-US" w:bidi="ar-SA" w:val="en-US"/>
    </w:rPr>
  </w:style>
  <w:style w:type="paragraph" w:styleId="Rphn" w:customStyle="1">
    <w:name w:val="rphn"/>
    <w:uiPriority w:val="1"/>
    <w:qFormat/>
    <w:rsid w:val="00715faf"/>
    <w:pPr>
      <w:widowControl/>
      <w:bidi w:val="0"/>
      <w:jc w:val="left"/>
      <w:textAlignment w:val="auto"/>
    </w:pPr>
    <w:rPr>
      <w:rFonts w:ascii="Times New Roman" w:hAnsi="Times New Roman" w:eastAsia="Times New Roman" w:cs="Times New Roman"/>
      <w:color w:val="auto"/>
      <w:sz w:val="24"/>
      <w:szCs w:val="24"/>
      <w:lang w:eastAsia="en-US" w:bidi="ar-SA" w:val="en-US"/>
    </w:rPr>
  </w:style>
  <w:style w:type="paragraph" w:styleId="Rpil" w:customStyle="1">
    <w:name w:val="rpil"/>
    <w:uiPriority w:val="1"/>
    <w:qFormat/>
    <w:rsid w:val="00715faf"/>
    <w:pPr>
      <w:widowControl/>
      <w:bidi w:val="0"/>
      <w:spacing w:lineRule="auto" w:line="480"/>
      <w:ind w:left="144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il1" w:customStyle="1">
    <w:name w:val="rpil1"/>
    <w:uiPriority w:val="1"/>
    <w:qFormat/>
    <w:rsid w:val="00715faf"/>
    <w:pPr>
      <w:widowControl/>
      <w:bidi w:val="0"/>
      <w:spacing w:lineRule="auto" w:line="480"/>
      <w:ind w:left="180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il1f" w:customStyle="1">
    <w:name w:val="rpil1f"/>
    <w:next w:val="Rpil1"/>
    <w:uiPriority w:val="1"/>
    <w:qFormat/>
    <w:rsid w:val="00715faf"/>
    <w:pPr>
      <w:widowControl/>
      <w:bidi w:val="0"/>
      <w:spacing w:lineRule="auto" w:line="480" w:before="240" w:after="0"/>
      <w:ind w:left="180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il1l" w:customStyle="1">
    <w:name w:val="rpil1l"/>
    <w:next w:val="Rpil"/>
    <w:uiPriority w:val="1"/>
    <w:qFormat/>
    <w:rsid w:val="00715faf"/>
    <w:pPr>
      <w:widowControl/>
      <w:bidi w:val="0"/>
      <w:spacing w:lineRule="auto" w:line="480" w:before="0" w:after="240"/>
      <w:ind w:left="180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il1s" w:customStyle="1">
    <w:name w:val="rpil1s"/>
    <w:next w:val="Rpil"/>
    <w:uiPriority w:val="1"/>
    <w:qFormat/>
    <w:rsid w:val="00715faf"/>
    <w:pPr>
      <w:widowControl/>
      <w:bidi w:val="0"/>
      <w:spacing w:lineRule="auto" w:line="480" w:before="240" w:after="240"/>
      <w:ind w:left="180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ilf" w:customStyle="1">
    <w:name w:val="rpilf"/>
    <w:next w:val="Rpil"/>
    <w:uiPriority w:val="1"/>
    <w:qFormat/>
    <w:rsid w:val="00715faf"/>
    <w:pPr>
      <w:widowControl/>
      <w:bidi w:val="0"/>
      <w:spacing w:lineRule="auto" w:line="480" w:before="240" w:after="0"/>
      <w:ind w:left="1440" w:hanging="360"/>
      <w:jc w:val="left"/>
      <w:textAlignment w:val="auto"/>
    </w:pPr>
    <w:rPr>
      <w:rFonts w:ascii="Times New Roman" w:hAnsi="Times New Roman" w:eastAsia="Times New Roman" w:cs="Times New Roman"/>
      <w:color w:val="000000"/>
      <w:sz w:val="24"/>
      <w:szCs w:val="20"/>
      <w:lang w:eastAsia="en-US" w:bidi="ar-SA" w:val="en-US"/>
    </w:rPr>
  </w:style>
  <w:style w:type="paragraph" w:styleId="Rpill" w:customStyle="1">
    <w:name w:val="rpill"/>
    <w:next w:val="P"/>
    <w:uiPriority w:val="1"/>
    <w:qFormat/>
    <w:rsid w:val="00715faf"/>
    <w:pPr>
      <w:widowControl/>
      <w:bidi w:val="0"/>
      <w:spacing w:lineRule="auto" w:line="480" w:before="0" w:after="240"/>
      <w:ind w:left="144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ils" w:customStyle="1">
    <w:name w:val="rpils"/>
    <w:next w:val="P"/>
    <w:uiPriority w:val="1"/>
    <w:qFormat/>
    <w:rsid w:val="00715faf"/>
    <w:pPr>
      <w:widowControl/>
      <w:bidi w:val="0"/>
      <w:spacing w:lineRule="auto" w:line="480" w:before="240" w:after="240"/>
      <w:ind w:left="144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l" w:customStyle="1">
    <w:name w:val="rpl"/>
    <w:next w:val="P"/>
    <w:uiPriority w:val="1"/>
    <w:qFormat/>
    <w:rsid w:val="00715faf"/>
    <w:pPr>
      <w:widowControl/>
      <w:bidi w:val="0"/>
      <w:spacing w:lineRule="auto" w:line="480" w:before="0" w:after="100"/>
      <w:ind w:left="360" w:hanging="0"/>
      <w:jc w:val="left"/>
      <w:textAlignment w:val="auto"/>
    </w:pPr>
    <w:rPr>
      <w:rFonts w:ascii="Times New Roman" w:hAnsi="Times New Roman" w:eastAsia="Times New Roman" w:cs="Times New Roman"/>
      <w:color w:val="auto"/>
      <w:sz w:val="24"/>
      <w:szCs w:val="24"/>
      <w:lang w:eastAsia="en-US" w:bidi="ar-SA" w:val="en-US"/>
    </w:rPr>
  </w:style>
  <w:style w:type="paragraph" w:styleId="Rpn" w:customStyle="1">
    <w:name w:val="rpn"/>
    <w:uiPriority w:val="1"/>
    <w:qFormat/>
    <w:rsid w:val="00715faf"/>
    <w:pPr>
      <w:widowControl/>
      <w:bidi w:val="0"/>
      <w:spacing w:lineRule="auto" w:line="480"/>
      <w:ind w:left="360" w:hanging="0"/>
      <w:jc w:val="left"/>
      <w:textAlignment w:val="auto"/>
    </w:pPr>
    <w:rPr>
      <w:rFonts w:ascii="Times New Roman" w:hAnsi="Times New Roman" w:eastAsia="Times New Roman" w:cs="Times New Roman"/>
      <w:color w:val="auto"/>
      <w:sz w:val="20"/>
      <w:szCs w:val="24"/>
      <w:lang w:eastAsia="en-US" w:bidi="ar-SA" w:val="en-US"/>
    </w:rPr>
  </w:style>
  <w:style w:type="paragraph" w:styleId="Rpn1" w:customStyle="1">
    <w:name w:val="rpn1"/>
    <w:uiPriority w:val="1"/>
    <w:qFormat/>
    <w:rsid w:val="00715faf"/>
    <w:pPr>
      <w:widowControl/>
      <w:bidi w:val="0"/>
      <w:spacing w:lineRule="auto" w:line="480"/>
      <w:ind w:left="720" w:hanging="0"/>
      <w:jc w:val="left"/>
      <w:textAlignment w:val="auto"/>
    </w:pPr>
    <w:rPr>
      <w:rFonts w:ascii="Times New Roman" w:hAnsi="Times New Roman" w:eastAsia="Times New Roman" w:cs="Times New Roman"/>
      <w:color w:val="auto"/>
      <w:sz w:val="20"/>
      <w:szCs w:val="24"/>
      <w:lang w:eastAsia="en-US" w:bidi="ar-SA" w:val="en-US"/>
    </w:rPr>
  </w:style>
  <w:style w:type="paragraph" w:styleId="Rpnut" w:customStyle="1">
    <w:name w:val="rpnut"/>
    <w:next w:val="Rp"/>
    <w:uiPriority w:val="1"/>
    <w:qFormat/>
    <w:rsid w:val="00715faf"/>
    <w:pPr>
      <w:widowControl/>
      <w:bidi w:val="0"/>
      <w:spacing w:lineRule="auto" w:line="480"/>
      <w:ind w:left="360" w:hanging="0"/>
      <w:jc w:val="left"/>
      <w:textAlignment w:val="auto"/>
    </w:pPr>
    <w:rPr>
      <w:rFonts w:ascii="Arial" w:hAnsi="Arial" w:eastAsia="Times New Roman" w:cs="Times New Roman"/>
      <w:color w:val="auto"/>
      <w:sz w:val="20"/>
      <w:szCs w:val="24"/>
      <w:lang w:eastAsia="en-US" w:bidi="ar-SA" w:val="en-US"/>
    </w:rPr>
  </w:style>
  <w:style w:type="paragraph" w:styleId="Rpnut1" w:customStyle="1">
    <w:name w:val="rpnut1"/>
    <w:uiPriority w:val="1"/>
    <w:qFormat/>
    <w:rsid w:val="00715faf"/>
    <w:pPr>
      <w:widowControl/>
      <w:bidi w:val="0"/>
      <w:spacing w:lineRule="auto" w:line="480"/>
      <w:ind w:left="720" w:hanging="0"/>
      <w:jc w:val="left"/>
      <w:textAlignment w:val="auto"/>
    </w:pPr>
    <w:rPr>
      <w:rFonts w:ascii="Arial" w:hAnsi="Arial" w:eastAsia="Times New Roman" w:cs="Times New Roman"/>
      <w:color w:val="auto"/>
      <w:sz w:val="20"/>
      <w:szCs w:val="24"/>
      <w:lang w:eastAsia="en-US" w:bidi="ar-SA" w:val="en-US"/>
    </w:rPr>
  </w:style>
  <w:style w:type="paragraph" w:styleId="Rpt" w:customStyle="1">
    <w:name w:val="rpt"/>
    <w:next w:val="Rp"/>
    <w:uiPriority w:val="1"/>
    <w:qFormat/>
    <w:rsid w:val="00715faf"/>
    <w:pPr>
      <w:widowControl/>
      <w:bidi w:val="0"/>
      <w:spacing w:before="0" w:after="100"/>
      <w:jc w:val="center"/>
      <w:textAlignment w:val="auto"/>
      <w:outlineLvl w:val="8"/>
    </w:pPr>
    <w:rPr>
      <w:rFonts w:ascii="Times New Roman" w:hAnsi="Times New Roman" w:eastAsia="Times New Roman" w:cs="Times New Roman"/>
      <w:color w:val="auto"/>
      <w:sz w:val="60"/>
      <w:szCs w:val="20"/>
      <w:lang w:eastAsia="en-US" w:bidi="ar-SA" w:val="en-US"/>
    </w:rPr>
  </w:style>
  <w:style w:type="paragraph" w:styleId="Rpt1" w:customStyle="1">
    <w:name w:val="rpt1"/>
    <w:uiPriority w:val="1"/>
    <w:qFormat/>
    <w:rsid w:val="00715faf"/>
    <w:pPr>
      <w:widowControl/>
      <w:bidi w:val="0"/>
      <w:jc w:val="center"/>
      <w:textAlignment w:val="auto"/>
    </w:pPr>
    <w:rPr>
      <w:rFonts w:ascii="Arial" w:hAnsi="Arial" w:eastAsia="Times New Roman" w:cs="Times New Roman"/>
      <w:color w:val="auto"/>
      <w:sz w:val="32"/>
      <w:szCs w:val="24"/>
      <w:lang w:eastAsia="en-US" w:bidi="ar-SA" w:val="en-US"/>
    </w:rPr>
  </w:style>
  <w:style w:type="paragraph" w:styleId="Rpv" w:customStyle="1">
    <w:name w:val="rpv"/>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Rpv1" w:customStyle="1">
    <w:name w:val="rpv1"/>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Rpv1f" w:customStyle="1">
    <w:name w:val="rpv1f"/>
    <w:next w:val="Rpv1"/>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Rpv1h" w:customStyle="1">
    <w:name w:val="rpv1h"/>
    <w:next w:val="Rpv1"/>
    <w:uiPriority w:val="1"/>
    <w:qFormat/>
    <w:rsid w:val="00715faf"/>
    <w:pPr>
      <w:widowControl/>
      <w:bidi w:val="0"/>
      <w:spacing w:lineRule="auto" w:line="480"/>
      <w:jc w:val="left"/>
      <w:textAlignment w:val="auto"/>
    </w:pPr>
    <w:rPr>
      <w:rFonts w:ascii="Arial" w:hAnsi="Arial" w:eastAsia="Times New Roman" w:cs="Times New Roman"/>
      <w:color w:val="auto"/>
      <w:sz w:val="28"/>
      <w:szCs w:val="24"/>
      <w:lang w:eastAsia="en-US" w:bidi="ar-SA" w:val="en-US"/>
    </w:rPr>
  </w:style>
  <w:style w:type="paragraph" w:styleId="Rpv1l" w:customStyle="1">
    <w:name w:val="rpv1l"/>
    <w:next w:val="Rpv"/>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Rpvf" w:customStyle="1">
    <w:name w:val="rpvf"/>
    <w:next w:val="Rpv"/>
    <w:uiPriority w:val="1"/>
    <w:qFormat/>
    <w:rsid w:val="00715faf"/>
    <w:pPr>
      <w:widowControl/>
      <w:bidi w:val="0"/>
      <w:spacing w:lineRule="auto" w:line="480" w:before="200" w:after="0"/>
      <w:ind w:left="1440" w:hanging="360"/>
      <w:jc w:val="left"/>
      <w:textAlignment w:val="auto"/>
    </w:pPr>
    <w:rPr>
      <w:rFonts w:ascii="Times New Roman" w:hAnsi="Times New Roman" w:eastAsia="Times New Roman" w:cs="Times New Roman"/>
      <w:color w:val="auto"/>
      <w:sz w:val="24"/>
      <w:szCs w:val="24"/>
      <w:lang w:eastAsia="en-US" w:bidi="ar-SA" w:val="en-US"/>
    </w:rPr>
  </w:style>
  <w:style w:type="paragraph" w:styleId="Rpvh" w:customStyle="1">
    <w:name w:val="rpvh"/>
    <w:next w:val="Rpv"/>
    <w:uiPriority w:val="1"/>
    <w:qFormat/>
    <w:rsid w:val="00715faf"/>
    <w:pPr>
      <w:widowControl/>
      <w:bidi w:val="0"/>
      <w:jc w:val="left"/>
      <w:textAlignment w:val="auto"/>
    </w:pPr>
    <w:rPr>
      <w:rFonts w:ascii="Times New Roman" w:hAnsi="Times New Roman" w:eastAsia="Times New Roman" w:cs="Times New Roman"/>
      <w:color w:val="auto"/>
      <w:sz w:val="48"/>
      <w:szCs w:val="24"/>
      <w:lang w:eastAsia="en-US" w:bidi="ar-SA" w:val="en-US"/>
    </w:rPr>
  </w:style>
  <w:style w:type="paragraph" w:styleId="Rpvl" w:customStyle="1">
    <w:name w:val="rpvl"/>
    <w:basedOn w:val="Rpv"/>
    <w:next w:val="Rp"/>
    <w:uiPriority w:val="1"/>
    <w:qFormat/>
    <w:rsid w:val="00715faf"/>
    <w:pPr>
      <w:spacing w:before="0" w:after="200"/>
    </w:pPr>
    <w:rPr/>
  </w:style>
  <w:style w:type="paragraph" w:styleId="Rpy" w:customStyle="1">
    <w:name w:val="rpy"/>
    <w:uiPriority w:val="1"/>
    <w:qFormat/>
    <w:rsid w:val="00715faf"/>
    <w:pPr>
      <w:widowControl/>
      <w:bidi w:val="0"/>
      <w:spacing w:lineRule="auto" w:line="480"/>
      <w:ind w:left="360" w:hanging="0"/>
      <w:jc w:val="left"/>
      <w:textAlignment w:val="auto"/>
    </w:pPr>
    <w:rPr>
      <w:rFonts w:ascii="Times New Roman" w:hAnsi="Times New Roman" w:eastAsia="Times New Roman" w:cs="Times New Roman"/>
      <w:color w:val="auto"/>
      <w:sz w:val="24"/>
      <w:szCs w:val="24"/>
      <w:lang w:eastAsia="en-US" w:bidi="ar-SA" w:val="en-US"/>
    </w:rPr>
  </w:style>
  <w:style w:type="paragraph" w:styleId="Rv" w:customStyle="1">
    <w:name w:val="rv"/>
    <w:basedOn w:val="P"/>
    <w:uiPriority w:val="1"/>
    <w:qFormat/>
    <w:rsid w:val="00715faf"/>
    <w:pPr/>
    <w:rPr/>
  </w:style>
  <w:style w:type="paragraph" w:styleId="Rvd" w:customStyle="1">
    <w:name w:val="rvd"/>
    <w:uiPriority w:val="1"/>
    <w:qFormat/>
    <w:rsid w:val="00715faf"/>
    <w:pPr>
      <w:widowControl/>
      <w:bidi w:val="0"/>
      <w:jc w:val="left"/>
      <w:textAlignment w:val="auto"/>
    </w:pPr>
    <w:rPr>
      <w:rFonts w:ascii="Times New Roman" w:hAnsi="Times New Roman" w:eastAsia="Times New Roman" w:cs="Times New Roman"/>
      <w:color w:val="auto"/>
      <w:sz w:val="24"/>
      <w:szCs w:val="24"/>
      <w:lang w:eastAsia="en-US" w:bidi="ar-SA" w:val="en-US"/>
    </w:rPr>
  </w:style>
  <w:style w:type="paragraph" w:styleId="Rvh" w:customStyle="1">
    <w:name w:val="rvh"/>
    <w:basedOn w:val="Normal"/>
    <w:next w:val="Rv"/>
    <w:uiPriority w:val="1"/>
    <w:qFormat/>
    <w:rsid w:val="00715faf"/>
    <w:pPr>
      <w:widowControl w:val="false"/>
      <w:spacing w:lineRule="auto" w:line="360" w:before="100" w:after="0"/>
      <w:textAlignment w:val="center"/>
    </w:pPr>
    <w:rPr>
      <w:rFonts w:ascii="Times New Roman" w:hAnsi="Times New Roman" w:eastAsia="Times New Roman" w:cs="Times New Roman"/>
      <w:color w:val="000000"/>
      <w:sz w:val="28"/>
      <w:lang w:eastAsia="en-US" w:bidi="ar-SA"/>
    </w:rPr>
  </w:style>
  <w:style w:type="paragraph" w:styleId="Rvt" w:customStyle="1">
    <w:name w:val="rvt"/>
    <w:basedOn w:val="P"/>
    <w:next w:val="Rv"/>
    <w:uiPriority w:val="1"/>
    <w:qFormat/>
    <w:rsid w:val="00715faf"/>
    <w:pPr>
      <w:ind w:left="4320" w:hanging="0"/>
    </w:pPr>
    <w:rPr/>
  </w:style>
  <w:style w:type="paragraph" w:styleId="Sb" w:customStyle="1">
    <w:name w:val="sb"/>
    <w:uiPriority w:val="1"/>
    <w:qFormat/>
    <w:rsid w:val="00715faf"/>
    <w:pPr>
      <w:widowControl/>
      <w:bidi w:val="0"/>
      <w:spacing w:lineRule="auto" w:line="360"/>
      <w:ind w:left="720" w:right="720" w:firstLine="720"/>
      <w:jc w:val="both"/>
      <w:textAlignment w:val="auto"/>
    </w:pPr>
    <w:rPr>
      <w:rFonts w:ascii="Times New Roman" w:hAnsi="Times New Roman" w:eastAsia="Times New Roman" w:cs="Times New Roman"/>
      <w:color w:val="auto"/>
      <w:sz w:val="20"/>
      <w:szCs w:val="20"/>
      <w:lang w:eastAsia="en-US" w:bidi="ar-SA" w:val="en-US"/>
    </w:rPr>
  </w:style>
  <w:style w:type="paragraph" w:styleId="Sb1" w:customStyle="1">
    <w:name w:val="sb1"/>
    <w:basedOn w:val="Sb"/>
    <w:uiPriority w:val="1"/>
    <w:qFormat/>
    <w:rsid w:val="00715faf"/>
    <w:pPr>
      <w:ind w:left="1440" w:right="720" w:firstLine="720"/>
    </w:pPr>
    <w:rPr/>
  </w:style>
  <w:style w:type="paragraph" w:styleId="Sb1f" w:customStyle="1">
    <w:name w:val="sb1f"/>
    <w:basedOn w:val="Sb1"/>
    <w:next w:val="Sb1"/>
    <w:uiPriority w:val="1"/>
    <w:qFormat/>
    <w:rsid w:val="00715faf"/>
    <w:pPr>
      <w:spacing w:before="100" w:after="0"/>
      <w:ind w:left="1440" w:right="720" w:hanging="0"/>
    </w:pPr>
    <w:rPr/>
  </w:style>
  <w:style w:type="paragraph" w:styleId="Sb1h" w:customStyle="1">
    <w:name w:val="sb1h"/>
    <w:basedOn w:val="Normal"/>
    <w:next w:val="Sb1"/>
    <w:uiPriority w:val="1"/>
    <w:qFormat/>
    <w:rsid w:val="00715faf"/>
    <w:pPr>
      <w:suppressAutoHyphens w:val="false"/>
      <w:spacing w:lineRule="auto" w:line="360" w:before="100" w:after="0"/>
      <w:ind w:left="1440" w:right="720" w:hanging="0"/>
      <w:jc w:val="both"/>
      <w:textAlignment w:val="auto"/>
    </w:pPr>
    <w:rPr>
      <w:rFonts w:ascii="Arial" w:hAnsi="Arial" w:eastAsia="MS Mincho" w:cs="Times New Roman"/>
      <w:color w:val="00000A"/>
      <w:szCs w:val="20"/>
      <w:lang w:eastAsia="en-US" w:bidi="ar-SA"/>
    </w:rPr>
  </w:style>
  <w:style w:type="paragraph" w:styleId="Sb1l" w:customStyle="1">
    <w:name w:val="sb1l"/>
    <w:basedOn w:val="Sb1"/>
    <w:next w:val="Sb"/>
    <w:uiPriority w:val="1"/>
    <w:qFormat/>
    <w:rsid w:val="00715faf"/>
    <w:pPr>
      <w:spacing w:before="0" w:after="100"/>
    </w:pPr>
    <w:rPr/>
  </w:style>
  <w:style w:type="paragraph" w:styleId="Sb1t" w:customStyle="1">
    <w:name w:val="sb1t"/>
    <w:basedOn w:val="Sb1f"/>
    <w:next w:val="Sb1"/>
    <w:uiPriority w:val="1"/>
    <w:qFormat/>
    <w:rsid w:val="00715faf"/>
    <w:pPr/>
    <w:rPr>
      <w:rFonts w:ascii="Arial" w:hAnsi="Arial" w:eastAsia="MS Mincho"/>
      <w:sz w:val="28"/>
    </w:rPr>
  </w:style>
  <w:style w:type="paragraph" w:styleId="Sbaft" w:customStyle="1">
    <w:name w:val="sbaft"/>
    <w:basedOn w:val="Normal"/>
    <w:next w:val="Sb"/>
    <w:uiPriority w:val="1"/>
    <w:qFormat/>
    <w:rsid w:val="00715faf"/>
    <w:pPr>
      <w:widowControl w:val="false"/>
      <w:suppressAutoHyphens w:val="false"/>
      <w:spacing w:lineRule="auto" w:line="360" w:before="100" w:after="0"/>
      <w:ind w:left="720" w:right="720" w:hanging="0"/>
      <w:jc w:val="both"/>
      <w:textAlignment w:val="auto"/>
    </w:pPr>
    <w:rPr>
      <w:rFonts w:ascii="Times New Roman" w:hAnsi="Times New Roman" w:eastAsia="Times New Roman" w:cs="Times New Roman"/>
      <w:color w:val="00000A"/>
      <w:szCs w:val="20"/>
      <w:lang w:eastAsia="en-US" w:bidi="ar-SA"/>
    </w:rPr>
  </w:style>
  <w:style w:type="paragraph" w:styleId="Sbah" w:customStyle="1">
    <w:name w:val="sbah"/>
    <w:next w:val="Sbaft"/>
    <w:uiPriority w:val="1"/>
    <w:qFormat/>
    <w:rsid w:val="00715faf"/>
    <w:pPr>
      <w:widowControl/>
      <w:bidi w:val="0"/>
      <w:spacing w:before="100" w:after="0"/>
      <w:ind w:left="720" w:hanging="0"/>
      <w:jc w:val="left"/>
      <w:textAlignment w:val="auto"/>
    </w:pPr>
    <w:rPr>
      <w:rFonts w:ascii="Arial" w:hAnsi="Arial" w:eastAsia="Times New Roman" w:cs="Times New Roman"/>
      <w:color w:val="auto"/>
      <w:sz w:val="32"/>
      <w:szCs w:val="20"/>
      <w:lang w:eastAsia="en-US" w:bidi="ar-SA" w:val="en-US"/>
    </w:rPr>
  </w:style>
  <w:style w:type="paragraph" w:styleId="Sbahaft" w:customStyle="1">
    <w:name w:val="sbahaft"/>
    <w:basedOn w:val="Sbah"/>
    <w:next w:val="Sbaft"/>
    <w:uiPriority w:val="1"/>
    <w:qFormat/>
    <w:rsid w:val="00715faf"/>
    <w:pPr>
      <w:spacing w:before="0" w:after="0"/>
    </w:pPr>
    <w:rPr>
      <w:rFonts w:eastAsia="MS Mincho"/>
    </w:rPr>
  </w:style>
  <w:style w:type="paragraph" w:styleId="Sbbh" w:customStyle="1">
    <w:name w:val="sbbh"/>
    <w:basedOn w:val="Sbah"/>
    <w:next w:val="Sbaft"/>
    <w:uiPriority w:val="1"/>
    <w:qFormat/>
    <w:rsid w:val="00715faf"/>
    <w:pPr/>
    <w:rPr>
      <w:sz w:val="24"/>
    </w:rPr>
  </w:style>
  <w:style w:type="paragraph" w:styleId="Sbbhaft" w:customStyle="1">
    <w:name w:val="sbbhaft"/>
    <w:basedOn w:val="Sbbh"/>
    <w:next w:val="Sbaft"/>
    <w:uiPriority w:val="1"/>
    <w:qFormat/>
    <w:rsid w:val="00715faf"/>
    <w:pPr>
      <w:spacing w:before="0" w:after="0"/>
    </w:pPr>
    <w:rPr/>
  </w:style>
  <w:style w:type="paragraph" w:styleId="Sbbl" w:customStyle="1">
    <w:name w:val="sbbl"/>
    <w:basedOn w:val="Normal"/>
    <w:uiPriority w:val="1"/>
    <w:qFormat/>
    <w:rsid w:val="00715faf"/>
    <w:pPr>
      <w:widowControl w:val="false"/>
      <w:suppressAutoHyphens w:val="false"/>
      <w:spacing w:lineRule="auto" w:line="36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bl1" w:customStyle="1">
    <w:name w:val="sbbl1"/>
    <w:basedOn w:val="Normal"/>
    <w:uiPriority w:val="1"/>
    <w:qFormat/>
    <w:rsid w:val="00715faf"/>
    <w:pPr>
      <w:widowControl w:val="false"/>
      <w:suppressAutoHyphens w:val="false"/>
      <w:spacing w:lineRule="auto" w:line="360"/>
      <w:ind w:left="2160" w:right="720" w:hanging="360"/>
      <w:jc w:val="both"/>
      <w:textAlignment w:val="auto"/>
    </w:pPr>
    <w:rPr>
      <w:rFonts w:ascii="Times New Roman" w:hAnsi="Times New Roman" w:eastAsia="Times New Roman" w:cs="Times New Roman"/>
      <w:color w:val="00000A"/>
      <w:szCs w:val="20"/>
      <w:lang w:eastAsia="en-US" w:bidi="ar-SA"/>
    </w:rPr>
  </w:style>
  <w:style w:type="paragraph" w:styleId="Sbbl1f" w:customStyle="1">
    <w:name w:val="sbbl1f"/>
    <w:basedOn w:val="Normal"/>
    <w:uiPriority w:val="1"/>
    <w:qFormat/>
    <w:rsid w:val="00715faf"/>
    <w:pPr>
      <w:widowControl w:val="false"/>
      <w:suppressAutoHyphens w:val="false"/>
      <w:spacing w:lineRule="auto" w:line="360" w:before="100" w:after="0"/>
      <w:ind w:left="2160" w:right="720" w:hanging="360"/>
      <w:jc w:val="both"/>
      <w:textAlignment w:val="auto"/>
    </w:pPr>
    <w:rPr>
      <w:rFonts w:ascii="Times New Roman" w:hAnsi="Times New Roman" w:eastAsia="Times New Roman" w:cs="Times New Roman"/>
      <w:color w:val="00000A"/>
      <w:szCs w:val="20"/>
      <w:lang w:eastAsia="en-US" w:bidi="ar-SA"/>
    </w:rPr>
  </w:style>
  <w:style w:type="paragraph" w:styleId="Sbbl1l" w:customStyle="1">
    <w:name w:val="sbbl1l"/>
    <w:basedOn w:val="Normal"/>
    <w:uiPriority w:val="1"/>
    <w:qFormat/>
    <w:rsid w:val="00715faf"/>
    <w:pPr>
      <w:widowControl w:val="false"/>
      <w:suppressAutoHyphens w:val="false"/>
      <w:spacing w:lineRule="auto" w:line="360" w:before="0" w:after="100"/>
      <w:ind w:left="2160" w:right="720" w:hanging="360"/>
      <w:jc w:val="both"/>
      <w:textAlignment w:val="auto"/>
    </w:pPr>
    <w:rPr>
      <w:rFonts w:ascii="Times New Roman" w:hAnsi="Times New Roman" w:eastAsia="Times New Roman" w:cs="Times New Roman"/>
      <w:color w:val="00000A"/>
      <w:szCs w:val="20"/>
      <w:lang w:eastAsia="en-US" w:bidi="ar-SA"/>
    </w:rPr>
  </w:style>
  <w:style w:type="paragraph" w:styleId="Sbbl1s" w:customStyle="1">
    <w:name w:val="sbbl1s"/>
    <w:basedOn w:val="Normal"/>
    <w:uiPriority w:val="1"/>
    <w:qFormat/>
    <w:rsid w:val="00715faf"/>
    <w:pPr>
      <w:widowControl w:val="false"/>
      <w:suppressAutoHyphens w:val="false"/>
      <w:spacing w:lineRule="auto" w:line="360" w:before="100" w:after="100"/>
      <w:ind w:left="2160" w:right="720" w:hanging="360"/>
      <w:jc w:val="both"/>
      <w:textAlignment w:val="auto"/>
    </w:pPr>
    <w:rPr>
      <w:rFonts w:ascii="Times New Roman" w:hAnsi="Times New Roman" w:eastAsia="Times New Roman" w:cs="Times New Roman"/>
      <w:color w:val="00000A"/>
      <w:szCs w:val="20"/>
      <w:lang w:eastAsia="en-US" w:bidi="ar-SA"/>
    </w:rPr>
  </w:style>
  <w:style w:type="paragraph" w:styleId="Sbblf" w:customStyle="1">
    <w:name w:val="sbblf"/>
    <w:basedOn w:val="Normal"/>
    <w:uiPriority w:val="1"/>
    <w:qFormat/>
    <w:rsid w:val="00715faf"/>
    <w:pPr>
      <w:widowControl w:val="false"/>
      <w:suppressAutoHyphens w:val="false"/>
      <w:spacing w:lineRule="auto" w:line="360" w:before="100" w:after="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bll" w:customStyle="1">
    <w:name w:val="sbbll"/>
    <w:basedOn w:val="Normal"/>
    <w:uiPriority w:val="1"/>
    <w:qFormat/>
    <w:rsid w:val="00715faf"/>
    <w:pPr>
      <w:widowControl w:val="false"/>
      <w:suppressAutoHyphens w:val="false"/>
      <w:spacing w:lineRule="auto" w:line="360" w:before="0" w:after="10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bls" w:customStyle="1">
    <w:name w:val="sbbls"/>
    <w:basedOn w:val="Normal"/>
    <w:uiPriority w:val="1"/>
    <w:qFormat/>
    <w:rsid w:val="00715faf"/>
    <w:pPr>
      <w:widowControl w:val="false"/>
      <w:suppressAutoHyphens w:val="false"/>
      <w:spacing w:lineRule="auto" w:line="360" w:before="100" w:after="10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bq" w:customStyle="1">
    <w:name w:val="sbbq"/>
    <w:basedOn w:val="Sb"/>
    <w:uiPriority w:val="1"/>
    <w:qFormat/>
    <w:rsid w:val="00715faf"/>
    <w:pPr>
      <w:spacing w:lineRule="auto" w:line="240"/>
      <w:ind w:left="1080" w:right="1080" w:firstLine="720"/>
    </w:pPr>
    <w:rPr/>
  </w:style>
  <w:style w:type="paragraph" w:styleId="Sbbqaft" w:customStyle="1">
    <w:name w:val="sbbqaft"/>
    <w:basedOn w:val="Sbbq"/>
    <w:next w:val="Sbbq"/>
    <w:uiPriority w:val="1"/>
    <w:qFormat/>
    <w:rsid w:val="00715faf"/>
    <w:pPr>
      <w:spacing w:lineRule="auto" w:line="480"/>
      <w:ind w:left="1080" w:right="1080" w:hanging="0"/>
    </w:pPr>
    <w:rPr/>
  </w:style>
  <w:style w:type="paragraph" w:styleId="Sbbqf" w:customStyle="1">
    <w:name w:val="sbbqf"/>
    <w:basedOn w:val="Sbbq"/>
    <w:next w:val="Sbbq"/>
    <w:uiPriority w:val="1"/>
    <w:qFormat/>
    <w:rsid w:val="00715faf"/>
    <w:pPr>
      <w:spacing w:before="100" w:after="0"/>
    </w:pPr>
    <w:rPr/>
  </w:style>
  <w:style w:type="paragraph" w:styleId="Sbbql" w:customStyle="1">
    <w:name w:val="sbbql"/>
    <w:basedOn w:val="Sbbq"/>
    <w:next w:val="Sb"/>
    <w:uiPriority w:val="1"/>
    <w:qFormat/>
    <w:rsid w:val="00715faf"/>
    <w:pPr>
      <w:spacing w:before="0" w:after="300"/>
    </w:pPr>
    <w:rPr/>
  </w:style>
  <w:style w:type="paragraph" w:styleId="Sbbqs" w:customStyle="1">
    <w:name w:val="sbbqs"/>
    <w:basedOn w:val="Sbbq"/>
    <w:next w:val="Sb"/>
    <w:uiPriority w:val="1"/>
    <w:qFormat/>
    <w:rsid w:val="00715faf"/>
    <w:pPr>
      <w:spacing w:before="100" w:after="300"/>
    </w:pPr>
    <w:rPr/>
  </w:style>
  <w:style w:type="paragraph" w:styleId="Sbcon" w:customStyle="1">
    <w:name w:val="sbcon"/>
    <w:uiPriority w:val="1"/>
    <w:qFormat/>
    <w:rsid w:val="00715faf"/>
    <w:pPr>
      <w:widowControl w:val="false"/>
      <w:suppressAutoHyphens w:val="true"/>
      <w:bidi w:val="0"/>
      <w:spacing w:lineRule="auto" w:line="480"/>
      <w:ind w:left="720" w:right="720" w:hanging="0"/>
      <w:jc w:val="left"/>
      <w:textAlignment w:val="center"/>
    </w:pPr>
    <w:rPr>
      <w:rFonts w:ascii="Times New Roman" w:hAnsi="Times New Roman" w:eastAsia="Times New Roman" w:cs="Times New Roman"/>
      <w:color w:val="000000"/>
      <w:sz w:val="20"/>
      <w:szCs w:val="24"/>
      <w:lang w:eastAsia="en-US" w:bidi="ar-SA" w:val="en-US"/>
    </w:rPr>
  </w:style>
  <w:style w:type="paragraph" w:styleId="Sbf" w:customStyle="1">
    <w:name w:val="sbf"/>
    <w:basedOn w:val="Sb"/>
    <w:next w:val="Sb"/>
    <w:uiPriority w:val="1"/>
    <w:qFormat/>
    <w:rsid w:val="00715faf"/>
    <w:pPr>
      <w:widowControl w:val="false"/>
      <w:spacing w:before="100" w:after="0"/>
      <w:ind w:left="720" w:right="720" w:hanging="0"/>
    </w:pPr>
    <w:rPr/>
  </w:style>
  <w:style w:type="paragraph" w:styleId="Sbh" w:customStyle="1">
    <w:name w:val="sbh"/>
    <w:basedOn w:val="Sb"/>
    <w:next w:val="Normal"/>
    <w:uiPriority w:val="1"/>
    <w:qFormat/>
    <w:rsid w:val="00715faf"/>
    <w:pPr>
      <w:ind w:left="720" w:right="0" w:hanging="0"/>
      <w:outlineLvl w:val="8"/>
    </w:pPr>
    <w:rPr>
      <w:sz w:val="40"/>
      <w:szCs w:val="24"/>
    </w:rPr>
  </w:style>
  <w:style w:type="paragraph" w:styleId="Sbl" w:customStyle="1">
    <w:name w:val="sbl"/>
    <w:basedOn w:val="Sb"/>
    <w:next w:val="P"/>
    <w:uiPriority w:val="1"/>
    <w:qFormat/>
    <w:rsid w:val="00715faf"/>
    <w:pPr>
      <w:spacing w:before="0" w:after="100"/>
    </w:pPr>
    <w:rPr/>
  </w:style>
  <w:style w:type="paragraph" w:styleId="Sbnl" w:customStyle="1">
    <w:name w:val="sbnl"/>
    <w:basedOn w:val="Normal"/>
    <w:uiPriority w:val="1"/>
    <w:qFormat/>
    <w:rsid w:val="00715faf"/>
    <w:pPr>
      <w:widowControl w:val="false"/>
      <w:suppressAutoHyphens w:val="false"/>
      <w:spacing w:lineRule="auto" w:line="36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nl1" w:customStyle="1">
    <w:name w:val="sbnl1"/>
    <w:basedOn w:val="Sbnl"/>
    <w:uiPriority w:val="1"/>
    <w:qFormat/>
    <w:rsid w:val="00715faf"/>
    <w:pPr>
      <w:ind w:left="2160" w:right="720" w:hanging="360"/>
    </w:pPr>
    <w:rPr/>
  </w:style>
  <w:style w:type="paragraph" w:styleId="Sbnl1f" w:customStyle="1">
    <w:name w:val="sbnl1f"/>
    <w:basedOn w:val="Sbnl1"/>
    <w:next w:val="Sbnl1"/>
    <w:uiPriority w:val="1"/>
    <w:qFormat/>
    <w:rsid w:val="00715faf"/>
    <w:pPr>
      <w:spacing w:before="100" w:after="0"/>
    </w:pPr>
    <w:rPr/>
  </w:style>
  <w:style w:type="paragraph" w:styleId="Sbnl1l" w:customStyle="1">
    <w:name w:val="sbnl1l"/>
    <w:basedOn w:val="Sbnl1"/>
    <w:next w:val="Sbnl"/>
    <w:uiPriority w:val="1"/>
    <w:qFormat/>
    <w:rsid w:val="00715faf"/>
    <w:pPr>
      <w:spacing w:before="0" w:after="100"/>
    </w:pPr>
    <w:rPr/>
  </w:style>
  <w:style w:type="paragraph" w:styleId="Sbnl1p" w:customStyle="1">
    <w:name w:val="sbnl1p"/>
    <w:basedOn w:val="Sbnl1"/>
    <w:uiPriority w:val="1"/>
    <w:qFormat/>
    <w:rsid w:val="00715faf"/>
    <w:pPr>
      <w:ind w:left="2160" w:right="720" w:firstLine="360"/>
    </w:pPr>
    <w:rPr>
      <w:szCs w:val="24"/>
    </w:rPr>
  </w:style>
  <w:style w:type="paragraph" w:styleId="Sbnl1s" w:customStyle="1">
    <w:name w:val="sbnl1s"/>
    <w:basedOn w:val="Sbnl1"/>
    <w:next w:val="Sbnl"/>
    <w:uiPriority w:val="1"/>
    <w:qFormat/>
    <w:rsid w:val="00715faf"/>
    <w:pPr>
      <w:spacing w:before="100" w:after="100"/>
    </w:pPr>
    <w:rPr/>
  </w:style>
  <w:style w:type="paragraph" w:styleId="Sbnl2" w:customStyle="1">
    <w:name w:val="sbnl2"/>
    <w:basedOn w:val="Sbnl1"/>
    <w:uiPriority w:val="1"/>
    <w:qFormat/>
    <w:rsid w:val="00715faf"/>
    <w:pPr>
      <w:ind w:left="2520" w:right="720" w:hanging="360"/>
    </w:pPr>
    <w:rPr/>
  </w:style>
  <w:style w:type="paragraph" w:styleId="Sbnl2f" w:customStyle="1">
    <w:name w:val="sbnl2f"/>
    <w:basedOn w:val="Sbnl1f"/>
    <w:next w:val="Sbnl2"/>
    <w:uiPriority w:val="1"/>
    <w:qFormat/>
    <w:rsid w:val="00715faf"/>
    <w:pPr>
      <w:ind w:left="2520" w:right="720" w:hanging="360"/>
    </w:pPr>
    <w:rPr/>
  </w:style>
  <w:style w:type="paragraph" w:styleId="Sbnl2l" w:customStyle="1">
    <w:name w:val="sbnl2l"/>
    <w:basedOn w:val="Sbnl1l"/>
    <w:next w:val="Sbnl1"/>
    <w:uiPriority w:val="1"/>
    <w:qFormat/>
    <w:rsid w:val="00715faf"/>
    <w:pPr>
      <w:ind w:left="2520" w:right="720" w:hanging="360"/>
    </w:pPr>
    <w:rPr/>
  </w:style>
  <w:style w:type="paragraph" w:styleId="Sbnl2p" w:customStyle="1">
    <w:name w:val="sbnl2p"/>
    <w:basedOn w:val="Sbnl2"/>
    <w:uiPriority w:val="1"/>
    <w:qFormat/>
    <w:rsid w:val="00715faf"/>
    <w:pPr>
      <w:ind w:left="2520" w:right="720" w:firstLine="360"/>
    </w:pPr>
    <w:rPr>
      <w:szCs w:val="24"/>
    </w:rPr>
  </w:style>
  <w:style w:type="paragraph" w:styleId="Sbnl2s" w:customStyle="1">
    <w:name w:val="sbnl2s"/>
    <w:basedOn w:val="Sbnl2"/>
    <w:next w:val="Sbnl1"/>
    <w:uiPriority w:val="1"/>
    <w:qFormat/>
    <w:rsid w:val="00715faf"/>
    <w:pPr>
      <w:spacing w:before="100" w:after="100"/>
    </w:pPr>
    <w:rPr/>
  </w:style>
  <w:style w:type="paragraph" w:styleId="Sbnl3" w:customStyle="1">
    <w:name w:val="sbnl3"/>
    <w:basedOn w:val="P"/>
    <w:uiPriority w:val="1"/>
    <w:qFormat/>
    <w:rsid w:val="00715faf"/>
    <w:pPr>
      <w:ind w:left="2160" w:firstLine="720"/>
    </w:pPr>
    <w:rPr>
      <w:sz w:val="20"/>
    </w:rPr>
  </w:style>
  <w:style w:type="paragraph" w:styleId="Sbnl3f" w:customStyle="1">
    <w:name w:val="sbnl3f"/>
    <w:basedOn w:val="P"/>
    <w:next w:val="Sbnl3"/>
    <w:uiPriority w:val="1"/>
    <w:qFormat/>
    <w:rsid w:val="00715faf"/>
    <w:pPr>
      <w:spacing w:before="100" w:after="0"/>
      <w:ind w:left="2160" w:firstLine="720"/>
    </w:pPr>
    <w:rPr>
      <w:sz w:val="20"/>
    </w:rPr>
  </w:style>
  <w:style w:type="paragraph" w:styleId="Sbnl3l" w:customStyle="1">
    <w:name w:val="sbnl3l"/>
    <w:basedOn w:val="P"/>
    <w:next w:val="Sbnl2"/>
    <w:uiPriority w:val="1"/>
    <w:qFormat/>
    <w:rsid w:val="00715faf"/>
    <w:pPr>
      <w:spacing w:before="0" w:after="100"/>
      <w:ind w:left="2160" w:firstLine="720"/>
    </w:pPr>
    <w:rPr>
      <w:sz w:val="20"/>
    </w:rPr>
  </w:style>
  <w:style w:type="paragraph" w:styleId="Sbnl4" w:customStyle="1">
    <w:name w:val="sbnl4"/>
    <w:basedOn w:val="P"/>
    <w:uiPriority w:val="1"/>
    <w:qFormat/>
    <w:rsid w:val="00715faf"/>
    <w:pPr>
      <w:ind w:left="2520" w:right="720" w:firstLine="720"/>
    </w:pPr>
    <w:rPr>
      <w:sz w:val="20"/>
    </w:rPr>
  </w:style>
  <w:style w:type="paragraph" w:styleId="Sbnl4f" w:customStyle="1">
    <w:name w:val="sbnl4f"/>
    <w:basedOn w:val="P"/>
    <w:next w:val="Sbnl4"/>
    <w:uiPriority w:val="1"/>
    <w:qFormat/>
    <w:rsid w:val="00715faf"/>
    <w:pPr>
      <w:spacing w:before="100" w:after="0"/>
      <w:ind w:left="2520" w:right="720" w:firstLine="720"/>
    </w:pPr>
    <w:rPr>
      <w:sz w:val="20"/>
    </w:rPr>
  </w:style>
  <w:style w:type="paragraph" w:styleId="Sbnl4l" w:customStyle="1">
    <w:name w:val="sbnl4l"/>
    <w:basedOn w:val="P"/>
    <w:next w:val="Sbnl3"/>
    <w:uiPriority w:val="1"/>
    <w:qFormat/>
    <w:rsid w:val="00715faf"/>
    <w:pPr>
      <w:spacing w:before="0" w:after="100"/>
      <w:ind w:left="2520" w:right="720" w:firstLine="720"/>
    </w:pPr>
    <w:rPr>
      <w:sz w:val="20"/>
    </w:rPr>
  </w:style>
  <w:style w:type="paragraph" w:styleId="Sbnl5" w:customStyle="1">
    <w:name w:val="sbnl5"/>
    <w:basedOn w:val="P"/>
    <w:uiPriority w:val="1"/>
    <w:qFormat/>
    <w:rsid w:val="00715faf"/>
    <w:pPr>
      <w:ind w:left="2880" w:right="720" w:firstLine="720"/>
    </w:pPr>
    <w:rPr>
      <w:sz w:val="20"/>
    </w:rPr>
  </w:style>
  <w:style w:type="paragraph" w:styleId="Sbnl5f" w:customStyle="1">
    <w:name w:val="sbnl5f"/>
    <w:basedOn w:val="P"/>
    <w:next w:val="Sbnl5"/>
    <w:uiPriority w:val="1"/>
    <w:qFormat/>
    <w:rsid w:val="00715faf"/>
    <w:pPr>
      <w:spacing w:before="100" w:after="0"/>
      <w:ind w:left="2880" w:right="720" w:firstLine="720"/>
    </w:pPr>
    <w:rPr>
      <w:sz w:val="20"/>
    </w:rPr>
  </w:style>
  <w:style w:type="paragraph" w:styleId="Sbnl5l" w:customStyle="1">
    <w:name w:val="sbnl5l"/>
    <w:basedOn w:val="P"/>
    <w:next w:val="Sbnl4"/>
    <w:uiPriority w:val="1"/>
    <w:qFormat/>
    <w:rsid w:val="00715faf"/>
    <w:pPr>
      <w:spacing w:before="0" w:after="100"/>
      <w:ind w:left="2880" w:right="720" w:firstLine="720"/>
    </w:pPr>
    <w:rPr>
      <w:sz w:val="20"/>
    </w:rPr>
  </w:style>
  <w:style w:type="paragraph" w:styleId="Sbnlf" w:customStyle="1">
    <w:name w:val="sbnlf"/>
    <w:basedOn w:val="Normal"/>
    <w:next w:val="Sbnl"/>
    <w:uiPriority w:val="1"/>
    <w:qFormat/>
    <w:rsid w:val="00715faf"/>
    <w:pPr>
      <w:widowControl w:val="false"/>
      <w:suppressAutoHyphens w:val="false"/>
      <w:spacing w:lineRule="auto" w:line="360" w:before="100" w:after="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nll" w:customStyle="1">
    <w:name w:val="sbnll"/>
    <w:basedOn w:val="Normal"/>
    <w:next w:val="Sb"/>
    <w:uiPriority w:val="1"/>
    <w:qFormat/>
    <w:rsid w:val="00715faf"/>
    <w:pPr>
      <w:widowControl w:val="false"/>
      <w:suppressAutoHyphens w:val="false"/>
      <w:spacing w:lineRule="auto" w:line="360" w:before="0" w:after="10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nlp" w:customStyle="1">
    <w:name w:val="sbnlp"/>
    <w:basedOn w:val="Sbnl"/>
    <w:uiPriority w:val="1"/>
    <w:qFormat/>
    <w:rsid w:val="00715faf"/>
    <w:pPr>
      <w:ind w:left="1800" w:right="720" w:firstLine="360"/>
    </w:pPr>
    <w:rPr>
      <w:szCs w:val="24"/>
    </w:rPr>
  </w:style>
  <w:style w:type="paragraph" w:styleId="Sbnls" w:customStyle="1">
    <w:name w:val="sbnls"/>
    <w:basedOn w:val="Sbnlf"/>
    <w:next w:val="Sb"/>
    <w:uiPriority w:val="1"/>
    <w:qFormat/>
    <w:rsid w:val="00715faf"/>
    <w:pPr>
      <w:spacing w:before="100" w:after="100"/>
    </w:pPr>
    <w:rPr/>
  </w:style>
  <w:style w:type="paragraph" w:styleId="Sbo" w:customStyle="1">
    <w:name w:val="sbo"/>
    <w:basedOn w:val="Normal"/>
    <w:uiPriority w:val="1"/>
    <w:qFormat/>
    <w:rsid w:val="00715faf"/>
    <w:pPr>
      <w:widowControl w:val="false"/>
      <w:suppressAutoHyphens w:val="false"/>
      <w:spacing w:lineRule="auto" w:line="360" w:before="0" w:after="100"/>
      <w:ind w:left="720" w:right="720" w:hanging="0"/>
      <w:jc w:val="both"/>
      <w:textAlignment w:val="auto"/>
    </w:pPr>
    <w:rPr>
      <w:rFonts w:ascii="Times New Roman" w:hAnsi="Times New Roman" w:eastAsia="Times New Roman" w:cs="Times New Roman"/>
      <w:color w:val="000000"/>
      <w:szCs w:val="20"/>
      <w:lang w:eastAsia="en-US" w:bidi="ar-SA"/>
    </w:rPr>
  </w:style>
  <w:style w:type="paragraph" w:styleId="Sbs" w:customStyle="1">
    <w:name w:val="sbs"/>
    <w:basedOn w:val="Sb"/>
    <w:next w:val="P"/>
    <w:uiPriority w:val="1"/>
    <w:qFormat/>
    <w:rsid w:val="00715faf"/>
    <w:pPr>
      <w:widowControl w:val="false"/>
      <w:spacing w:before="100" w:after="100"/>
      <w:ind w:left="720" w:right="720" w:hanging="0"/>
    </w:pPr>
    <w:rPr>
      <w:color w:val="000000"/>
    </w:rPr>
  </w:style>
  <w:style w:type="paragraph" w:styleId="Sbsl" w:customStyle="1">
    <w:name w:val="sbsl"/>
    <w:basedOn w:val="Sbnl"/>
    <w:uiPriority w:val="1"/>
    <w:qFormat/>
    <w:rsid w:val="00715faf"/>
    <w:pPr/>
    <w:rPr/>
  </w:style>
  <w:style w:type="paragraph" w:styleId="Sbsl1" w:customStyle="1">
    <w:name w:val="sbsl1"/>
    <w:basedOn w:val="Sbsl"/>
    <w:uiPriority w:val="1"/>
    <w:qFormat/>
    <w:rsid w:val="00715faf"/>
    <w:pPr>
      <w:ind w:left="2160" w:right="720" w:hanging="360"/>
    </w:pPr>
    <w:rPr>
      <w:rFonts w:eastAsia="MS Mincho"/>
    </w:rPr>
  </w:style>
  <w:style w:type="paragraph" w:styleId="Sbsl1f" w:customStyle="1">
    <w:name w:val="sbsl1f"/>
    <w:basedOn w:val="Normal"/>
    <w:next w:val="Sbsl1"/>
    <w:uiPriority w:val="1"/>
    <w:qFormat/>
    <w:rsid w:val="00715faf"/>
    <w:pPr>
      <w:widowControl w:val="false"/>
      <w:suppressAutoHyphens w:val="false"/>
      <w:spacing w:lineRule="auto" w:line="360" w:before="100" w:after="0"/>
      <w:ind w:left="2160" w:right="720" w:hanging="360"/>
      <w:jc w:val="both"/>
      <w:textAlignment w:val="auto"/>
    </w:pPr>
    <w:rPr>
      <w:rFonts w:ascii="Times New Roman" w:hAnsi="Times New Roman" w:eastAsia="MS Mincho" w:cs="Times New Roman"/>
      <w:color w:val="00000A"/>
      <w:szCs w:val="20"/>
      <w:lang w:eastAsia="en-US" w:bidi="ar-SA"/>
    </w:rPr>
  </w:style>
  <w:style w:type="paragraph" w:styleId="Sbsl1l" w:customStyle="1">
    <w:name w:val="sbsl1l"/>
    <w:basedOn w:val="Normal"/>
    <w:next w:val="Sbsl"/>
    <w:uiPriority w:val="1"/>
    <w:qFormat/>
    <w:rsid w:val="00715faf"/>
    <w:pPr>
      <w:widowControl w:val="false"/>
      <w:suppressAutoHyphens w:val="false"/>
      <w:spacing w:lineRule="auto" w:line="360" w:before="0" w:after="100"/>
      <w:ind w:left="2160" w:right="720" w:hanging="360"/>
      <w:jc w:val="both"/>
      <w:textAlignment w:val="auto"/>
    </w:pPr>
    <w:rPr>
      <w:rFonts w:ascii="Times New Roman" w:hAnsi="Times New Roman" w:eastAsia="MS Mincho" w:cs="Times New Roman"/>
      <w:color w:val="00000A"/>
      <w:szCs w:val="20"/>
      <w:lang w:eastAsia="en-US" w:bidi="ar-SA"/>
    </w:rPr>
  </w:style>
  <w:style w:type="paragraph" w:styleId="Sbsl1s" w:customStyle="1">
    <w:name w:val="sbsl1s"/>
    <w:basedOn w:val="Sbsl1f"/>
    <w:next w:val="Sbsl"/>
    <w:uiPriority w:val="1"/>
    <w:qFormat/>
    <w:rsid w:val="00715faf"/>
    <w:pPr>
      <w:spacing w:before="100" w:after="100"/>
    </w:pPr>
    <w:rPr/>
  </w:style>
  <w:style w:type="paragraph" w:styleId="Sbsl2" w:customStyle="1">
    <w:name w:val="sbsl2"/>
    <w:basedOn w:val="Sbsl1"/>
    <w:uiPriority w:val="1"/>
    <w:qFormat/>
    <w:rsid w:val="00715faf"/>
    <w:pPr>
      <w:ind w:left="2520" w:right="720" w:hanging="360"/>
    </w:pPr>
    <w:rPr/>
  </w:style>
  <w:style w:type="paragraph" w:styleId="Sbsl2f" w:customStyle="1">
    <w:name w:val="sbsl2f"/>
    <w:basedOn w:val="Sbsl1f"/>
    <w:next w:val="Sbsl2"/>
    <w:uiPriority w:val="1"/>
    <w:qFormat/>
    <w:rsid w:val="00715faf"/>
    <w:pPr>
      <w:ind w:left="2520" w:right="720" w:hanging="360"/>
    </w:pPr>
    <w:rPr/>
  </w:style>
  <w:style w:type="paragraph" w:styleId="Sbsl2l" w:customStyle="1">
    <w:name w:val="sbsl2l"/>
    <w:basedOn w:val="Sbsl1l"/>
    <w:next w:val="Sbsl1"/>
    <w:uiPriority w:val="1"/>
    <w:qFormat/>
    <w:rsid w:val="00715faf"/>
    <w:pPr>
      <w:ind w:left="2520" w:right="720" w:hanging="360"/>
    </w:pPr>
    <w:rPr/>
  </w:style>
  <w:style w:type="paragraph" w:styleId="Sbsl2s" w:customStyle="1">
    <w:name w:val="sbsl2s"/>
    <w:basedOn w:val="Sbsl2f"/>
    <w:next w:val="Sbsl1"/>
    <w:uiPriority w:val="1"/>
    <w:qFormat/>
    <w:rsid w:val="00715faf"/>
    <w:pPr>
      <w:spacing w:before="100" w:after="100"/>
    </w:pPr>
    <w:rPr/>
  </w:style>
  <w:style w:type="paragraph" w:styleId="Sbsl3" w:customStyle="1">
    <w:name w:val="sbsl3"/>
    <w:basedOn w:val="Sbsl1"/>
    <w:uiPriority w:val="1"/>
    <w:qFormat/>
    <w:rsid w:val="00715faf"/>
    <w:pPr>
      <w:ind w:left="2880" w:right="720" w:hanging="360"/>
    </w:pPr>
    <w:rPr/>
  </w:style>
  <w:style w:type="paragraph" w:styleId="Sbsl3f" w:customStyle="1">
    <w:name w:val="sbsl3f"/>
    <w:basedOn w:val="Sbsl1f"/>
    <w:next w:val="Sbsl3"/>
    <w:uiPriority w:val="1"/>
    <w:qFormat/>
    <w:rsid w:val="00715faf"/>
    <w:pPr>
      <w:ind w:left="2880" w:right="720" w:hanging="360"/>
    </w:pPr>
    <w:rPr/>
  </w:style>
  <w:style w:type="paragraph" w:styleId="Sbsl3l" w:customStyle="1">
    <w:name w:val="sbsl3l"/>
    <w:basedOn w:val="Sbsl1l"/>
    <w:next w:val="Sbsl2"/>
    <w:uiPriority w:val="1"/>
    <w:qFormat/>
    <w:rsid w:val="00715faf"/>
    <w:pPr>
      <w:ind w:left="2880" w:right="720" w:hanging="360"/>
    </w:pPr>
    <w:rPr/>
  </w:style>
  <w:style w:type="paragraph" w:styleId="Sbsl3s" w:customStyle="1">
    <w:name w:val="sbsl3s"/>
    <w:basedOn w:val="Sbsl3f"/>
    <w:next w:val="Sbsl2"/>
    <w:uiPriority w:val="1"/>
    <w:qFormat/>
    <w:rsid w:val="00715faf"/>
    <w:pPr>
      <w:spacing w:before="100" w:after="100"/>
    </w:pPr>
    <w:rPr/>
  </w:style>
  <w:style w:type="paragraph" w:styleId="Sbslf" w:customStyle="1">
    <w:name w:val="sbslf"/>
    <w:basedOn w:val="Sbnlf"/>
    <w:next w:val="Sbsl"/>
    <w:uiPriority w:val="1"/>
    <w:qFormat/>
    <w:rsid w:val="00715faf"/>
    <w:pPr/>
    <w:rPr/>
  </w:style>
  <w:style w:type="paragraph" w:styleId="Sbsli" w:customStyle="1">
    <w:name w:val="sbsli"/>
    <w:basedOn w:val="Normal"/>
    <w:uiPriority w:val="1"/>
    <w:qFormat/>
    <w:rsid w:val="00715faf"/>
    <w:pPr>
      <w:widowControl w:val="false"/>
      <w:suppressAutoHyphens w:val="false"/>
      <w:spacing w:lineRule="auto" w:line="360"/>
      <w:ind w:left="2520" w:right="720" w:hanging="360"/>
      <w:jc w:val="both"/>
      <w:textAlignment w:val="auto"/>
    </w:pPr>
    <w:rPr>
      <w:rFonts w:ascii="Times New Roman" w:hAnsi="Times New Roman" w:eastAsia="MS Mincho" w:cs="Times New Roman"/>
      <w:color w:val="00000A"/>
      <w:szCs w:val="20"/>
      <w:lang w:eastAsia="en-US" w:bidi="ar-SA"/>
    </w:rPr>
  </w:style>
  <w:style w:type="paragraph" w:styleId="Sbslif" w:customStyle="1">
    <w:name w:val="sbslif"/>
    <w:basedOn w:val="Sbslf"/>
    <w:next w:val="Normal"/>
    <w:uiPriority w:val="1"/>
    <w:qFormat/>
    <w:rsid w:val="00715faf"/>
    <w:pPr>
      <w:ind w:left="2520" w:right="720" w:hanging="360"/>
    </w:pPr>
    <w:rPr>
      <w:rFonts w:eastAsia="MS Mincho"/>
    </w:rPr>
  </w:style>
  <w:style w:type="paragraph" w:styleId="Sbslil" w:customStyle="1">
    <w:name w:val="sbslil"/>
    <w:basedOn w:val="Sbsli"/>
    <w:next w:val="Sb"/>
    <w:uiPriority w:val="1"/>
    <w:qFormat/>
    <w:rsid w:val="00715faf"/>
    <w:pPr>
      <w:spacing w:before="0" w:after="100"/>
    </w:pPr>
    <w:rPr/>
  </w:style>
  <w:style w:type="paragraph" w:styleId="Sbsll" w:customStyle="1">
    <w:name w:val="sbsll"/>
    <w:basedOn w:val="Sbnll"/>
    <w:next w:val="Sb"/>
    <w:uiPriority w:val="1"/>
    <w:qFormat/>
    <w:rsid w:val="00715faf"/>
    <w:pPr/>
    <w:rPr/>
  </w:style>
  <w:style w:type="paragraph" w:styleId="Sbsls" w:customStyle="1">
    <w:name w:val="sbsls"/>
    <w:basedOn w:val="Sbsl"/>
    <w:next w:val="Sb"/>
    <w:uiPriority w:val="1"/>
    <w:qFormat/>
    <w:rsid w:val="00715faf"/>
    <w:pPr>
      <w:spacing w:before="100" w:after="100"/>
    </w:pPr>
    <w:rPr>
      <w:rFonts w:eastAsia="MS Mincho"/>
    </w:rPr>
  </w:style>
  <w:style w:type="paragraph" w:styleId="Sbslt" w:customStyle="1">
    <w:name w:val="sbslt"/>
    <w:basedOn w:val="Sbsl"/>
    <w:next w:val="Sbsl"/>
    <w:uiPriority w:val="1"/>
    <w:qFormat/>
    <w:rsid w:val="00715faf"/>
    <w:pPr>
      <w:spacing w:before="0" w:after="100"/>
      <w:ind w:left="1800" w:right="720" w:hanging="0"/>
      <w:jc w:val="right"/>
    </w:pPr>
    <w:rPr>
      <w:rFonts w:eastAsia="MS Mincho"/>
    </w:rPr>
  </w:style>
  <w:style w:type="paragraph" w:styleId="Sbt" w:customStyle="1">
    <w:name w:val="sbt"/>
    <w:basedOn w:val="Sbh"/>
    <w:next w:val="Normal"/>
    <w:uiPriority w:val="1"/>
    <w:qFormat/>
    <w:rsid w:val="00715faf"/>
    <w:pPr/>
    <w:rPr/>
  </w:style>
  <w:style w:type="paragraph" w:styleId="Sbul" w:customStyle="1">
    <w:name w:val="sbul"/>
    <w:basedOn w:val="Normal"/>
    <w:uiPriority w:val="1"/>
    <w:qFormat/>
    <w:rsid w:val="00715faf"/>
    <w:pPr>
      <w:widowControl w:val="false"/>
      <w:suppressAutoHyphens w:val="false"/>
      <w:spacing w:lineRule="auto" w:line="360"/>
      <w:ind w:left="1800" w:right="720" w:hanging="360"/>
      <w:jc w:val="both"/>
      <w:textAlignment w:val="auto"/>
    </w:pPr>
    <w:rPr>
      <w:rFonts w:ascii="Times New Roman" w:hAnsi="Times New Roman" w:eastAsia="Times New Roman" w:cs="Times New Roman"/>
      <w:color w:val="00000A"/>
      <w:szCs w:val="20"/>
      <w:lang w:eastAsia="en-US" w:bidi="ar-SA"/>
    </w:rPr>
  </w:style>
  <w:style w:type="paragraph" w:styleId="Sbul1" w:customStyle="1">
    <w:name w:val="sbul1"/>
    <w:basedOn w:val="Sbul"/>
    <w:uiPriority w:val="1"/>
    <w:qFormat/>
    <w:rsid w:val="00715faf"/>
    <w:pPr>
      <w:ind w:left="2160" w:right="720" w:hanging="360"/>
    </w:pPr>
    <w:rPr/>
  </w:style>
  <w:style w:type="paragraph" w:styleId="Sbul1f" w:customStyle="1">
    <w:name w:val="sbul1f"/>
    <w:basedOn w:val="Normal"/>
    <w:next w:val="Sbul1"/>
    <w:uiPriority w:val="1"/>
    <w:qFormat/>
    <w:rsid w:val="00715faf"/>
    <w:pPr>
      <w:widowControl w:val="false"/>
      <w:suppressAutoHyphens w:val="false"/>
      <w:spacing w:lineRule="auto" w:line="360" w:before="100" w:after="0"/>
      <w:ind w:left="2160" w:right="720" w:hanging="360"/>
      <w:jc w:val="both"/>
      <w:textAlignment w:val="auto"/>
    </w:pPr>
    <w:rPr>
      <w:rFonts w:ascii="Times New Roman" w:hAnsi="Times New Roman" w:eastAsia="Times New Roman" w:cs="Times New Roman"/>
      <w:color w:val="00000A"/>
      <w:szCs w:val="20"/>
      <w:lang w:eastAsia="en-US" w:bidi="ar-SA"/>
    </w:rPr>
  </w:style>
  <w:style w:type="paragraph" w:styleId="Sbul1l" w:customStyle="1">
    <w:name w:val="sbul1l"/>
    <w:basedOn w:val="Normal"/>
    <w:next w:val="Sbul"/>
    <w:uiPriority w:val="1"/>
    <w:qFormat/>
    <w:rsid w:val="00715faf"/>
    <w:pPr>
      <w:widowControl w:val="false"/>
      <w:suppressAutoHyphens w:val="false"/>
      <w:spacing w:lineRule="auto" w:line="360" w:before="0" w:after="100"/>
      <w:ind w:left="2160" w:right="720" w:hanging="360"/>
      <w:jc w:val="both"/>
      <w:textAlignment w:val="auto"/>
    </w:pPr>
    <w:rPr>
      <w:rFonts w:ascii="Times New Roman" w:hAnsi="Times New Roman" w:eastAsia="Times New Roman" w:cs="Times New Roman"/>
      <w:color w:val="00000A"/>
      <w:szCs w:val="20"/>
      <w:lang w:eastAsia="en-US" w:bidi="ar-SA"/>
    </w:rPr>
  </w:style>
  <w:style w:type="paragraph" w:styleId="Sbul1p" w:customStyle="1">
    <w:name w:val="sbul1p"/>
    <w:basedOn w:val="Sbul1"/>
    <w:uiPriority w:val="1"/>
    <w:qFormat/>
    <w:rsid w:val="00715faf"/>
    <w:pPr>
      <w:suppressAutoHyphens w:val="true"/>
      <w:ind w:left="2160" w:right="720" w:firstLine="360"/>
      <w:textAlignment w:val="center"/>
    </w:pPr>
    <w:rPr>
      <w:szCs w:val="24"/>
    </w:rPr>
  </w:style>
  <w:style w:type="paragraph" w:styleId="Sbul1s" w:customStyle="1">
    <w:name w:val="sbul1s"/>
    <w:basedOn w:val="Sbul1"/>
    <w:next w:val="Sbul"/>
    <w:uiPriority w:val="1"/>
    <w:qFormat/>
    <w:rsid w:val="00715faf"/>
    <w:pPr>
      <w:spacing w:before="100" w:after="100"/>
    </w:pPr>
    <w:rPr/>
  </w:style>
  <w:style w:type="paragraph" w:styleId="Sbul2" w:customStyle="1">
    <w:name w:val="sbul2"/>
    <w:basedOn w:val="Sbul1"/>
    <w:uiPriority w:val="1"/>
    <w:qFormat/>
    <w:rsid w:val="00715faf"/>
    <w:pPr>
      <w:ind w:left="2520" w:right="720" w:hanging="360"/>
    </w:pPr>
    <w:rPr/>
  </w:style>
  <w:style w:type="paragraph" w:styleId="Sbul2f" w:customStyle="1">
    <w:name w:val="sbul2f"/>
    <w:basedOn w:val="Sbul1f"/>
    <w:next w:val="Sbul2"/>
    <w:uiPriority w:val="1"/>
    <w:qFormat/>
    <w:rsid w:val="00715faf"/>
    <w:pPr>
      <w:ind w:left="2520" w:right="720" w:hanging="360"/>
    </w:pPr>
    <w:rPr/>
  </w:style>
  <w:style w:type="paragraph" w:styleId="Sbul2l" w:customStyle="1">
    <w:name w:val="sbul2l"/>
    <w:basedOn w:val="Sbul1l"/>
    <w:next w:val="Sbul1"/>
    <w:uiPriority w:val="1"/>
    <w:qFormat/>
    <w:rsid w:val="00715faf"/>
    <w:pPr>
      <w:ind w:left="2520" w:right="720" w:hanging="360"/>
    </w:pPr>
    <w:rPr/>
  </w:style>
  <w:style w:type="paragraph" w:styleId="Sbul2p" w:customStyle="1">
    <w:name w:val="sbul2p"/>
    <w:basedOn w:val="Sbul2"/>
    <w:uiPriority w:val="1"/>
    <w:qFormat/>
    <w:rsid w:val="00715faf"/>
    <w:pPr>
      <w:ind w:left="2520" w:right="720" w:firstLine="360"/>
    </w:pPr>
    <w:rPr>
      <w:szCs w:val="24"/>
    </w:rPr>
  </w:style>
  <w:style w:type="paragraph" w:styleId="Sbul2s" w:customStyle="1">
    <w:name w:val="sbul2s"/>
    <w:basedOn w:val="Sbul2f"/>
    <w:next w:val="Sbul1"/>
    <w:uiPriority w:val="1"/>
    <w:qFormat/>
    <w:rsid w:val="00715faf"/>
    <w:pPr>
      <w:spacing w:before="100" w:after="100"/>
    </w:pPr>
    <w:rPr/>
  </w:style>
  <w:style w:type="paragraph" w:styleId="Sbulf" w:customStyle="1">
    <w:name w:val="sbulf"/>
    <w:basedOn w:val="Sb"/>
    <w:next w:val="Normal"/>
    <w:uiPriority w:val="1"/>
    <w:qFormat/>
    <w:rsid w:val="00715faf"/>
    <w:pPr>
      <w:widowControl w:val="false"/>
      <w:spacing w:before="100" w:after="0"/>
      <w:ind w:left="1800" w:right="720" w:hanging="360"/>
    </w:pPr>
    <w:rPr/>
  </w:style>
  <w:style w:type="paragraph" w:styleId="Sbull" w:customStyle="1">
    <w:name w:val="sbull"/>
    <w:basedOn w:val="Sbul"/>
    <w:next w:val="Sb"/>
    <w:uiPriority w:val="1"/>
    <w:qFormat/>
    <w:rsid w:val="00715faf"/>
    <w:pPr>
      <w:spacing w:before="0" w:after="100"/>
    </w:pPr>
    <w:rPr/>
  </w:style>
  <w:style w:type="paragraph" w:styleId="Sbulp" w:customStyle="1">
    <w:name w:val="sbulp"/>
    <w:basedOn w:val="Sbul"/>
    <w:uiPriority w:val="1"/>
    <w:qFormat/>
    <w:rsid w:val="00715faf"/>
    <w:pPr>
      <w:ind w:left="2160" w:right="720" w:hanging="0"/>
    </w:pPr>
    <w:rPr>
      <w:szCs w:val="24"/>
    </w:rPr>
  </w:style>
  <w:style w:type="paragraph" w:styleId="Sbuls" w:customStyle="1">
    <w:name w:val="sbuls"/>
    <w:basedOn w:val="Sbulf"/>
    <w:next w:val="Sb"/>
    <w:uiPriority w:val="1"/>
    <w:qFormat/>
    <w:rsid w:val="00715faf"/>
    <w:pPr>
      <w:spacing w:before="100" w:after="100"/>
    </w:pPr>
    <w:rPr/>
  </w:style>
  <w:style w:type="paragraph" w:styleId="Sec" w:customStyle="1">
    <w:name w:val="sec"/>
    <w:basedOn w:val="Normal"/>
    <w:uiPriority w:val="1"/>
    <w:qFormat/>
    <w:rsid w:val="00715faf"/>
    <w:pPr>
      <w:widowControl w:val="false"/>
      <w:spacing w:lineRule="auto" w:line="360"/>
      <w:jc w:val="center"/>
      <w:textAlignment w:val="center"/>
    </w:pPr>
    <w:rPr>
      <w:rFonts w:ascii="Times Semibold" w:hAnsi="Times Semibold" w:eastAsia="Times New Roman" w:cs="Times New Roman"/>
      <w:color w:val="000000"/>
      <w:sz w:val="24"/>
      <w:lang w:eastAsia="en-US" w:bidi="ar-SA"/>
    </w:rPr>
  </w:style>
  <w:style w:type="paragraph" w:styleId="Secbot" w:customStyle="1">
    <w:name w:val="secbot"/>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Sectop" w:customStyle="1">
    <w:name w:val="sectop"/>
    <w:uiPriority w:val="1"/>
    <w:qFormat/>
    <w:rsid w:val="00715faf"/>
    <w:pPr>
      <w:widowControl/>
      <w:bidi w:val="0"/>
      <w:spacing w:lineRule="auto" w:line="480"/>
      <w:ind w:firstLine="360"/>
      <w:jc w:val="left"/>
      <w:textAlignment w:val="auto"/>
    </w:pPr>
    <w:rPr>
      <w:rFonts w:ascii="Times New Roman" w:hAnsi="Times New Roman" w:eastAsia="Times New Roman" w:cs="Times New Roman"/>
      <w:color w:val="auto"/>
      <w:sz w:val="24"/>
      <w:szCs w:val="24"/>
      <w:lang w:eastAsia="en-US" w:bidi="ar-SA" w:val="en-US"/>
    </w:rPr>
  </w:style>
  <w:style w:type="paragraph" w:styleId="Ser" w:customStyle="1">
    <w:name w:val="ser"/>
    <w:basedOn w:val="Normal"/>
    <w:uiPriority w:val="1"/>
    <w:qFormat/>
    <w:rsid w:val="00715faf"/>
    <w:pPr>
      <w:widowControl w:val="false"/>
      <w:spacing w:lineRule="auto" w:line="360"/>
      <w:textAlignment w:val="center"/>
    </w:pPr>
    <w:rPr>
      <w:rFonts w:ascii="Times New Roman" w:hAnsi="Times New Roman" w:eastAsia="Times New Roman" w:cs="Times New Roman"/>
      <w:color w:val="000000"/>
      <w:sz w:val="24"/>
      <w:lang w:eastAsia="en-US" w:bidi="ar-SA"/>
    </w:rPr>
  </w:style>
  <w:style w:type="paragraph" w:styleId="Ser1" w:customStyle="1">
    <w:name w:val="ser1"/>
    <w:basedOn w:val="P"/>
    <w:uiPriority w:val="1"/>
    <w:qFormat/>
    <w:rsid w:val="00715faf"/>
    <w:pPr/>
    <w:rPr/>
  </w:style>
  <w:style w:type="paragraph" w:styleId="Ser2" w:customStyle="1">
    <w:name w:val="ser2"/>
    <w:basedOn w:val="P"/>
    <w:uiPriority w:val="1"/>
    <w:qFormat/>
    <w:rsid w:val="00715faf"/>
    <w:pPr>
      <w:ind w:left="720" w:firstLine="720"/>
    </w:pPr>
    <w:rPr/>
  </w:style>
  <w:style w:type="paragraph" w:styleId="Seraft" w:customStyle="1">
    <w:name w:val="seraft"/>
    <w:basedOn w:val="Normal"/>
    <w:next w:val="Ser"/>
    <w:uiPriority w:val="1"/>
    <w:qFormat/>
    <w:rsid w:val="00715faf"/>
    <w:pPr>
      <w:widowControl w:val="false"/>
      <w:spacing w:lineRule="auto" w:line="360"/>
      <w:textAlignment w:val="center"/>
    </w:pPr>
    <w:rPr>
      <w:rFonts w:ascii="Times New Roman" w:hAnsi="Times New Roman" w:eastAsia="MS Mincho" w:cs="Times New Roman"/>
      <w:color w:val="000000"/>
      <w:sz w:val="24"/>
      <w:lang w:eastAsia="en-US" w:bidi="ar-SA"/>
    </w:rPr>
  </w:style>
  <w:style w:type="paragraph" w:styleId="Serah" w:customStyle="1">
    <w:name w:val="serah"/>
    <w:basedOn w:val="Normal"/>
    <w:next w:val="Normal"/>
    <w:uiPriority w:val="1"/>
    <w:qFormat/>
    <w:rsid w:val="00715faf"/>
    <w:pPr>
      <w:widowControl w:val="false"/>
      <w:spacing w:lineRule="auto" w:line="360" w:before="100" w:after="0"/>
      <w:textAlignment w:val="center"/>
    </w:pPr>
    <w:rPr>
      <w:rFonts w:ascii="Arial" w:hAnsi="Arial" w:eastAsia="Times New Roman" w:cs="Times New Roman"/>
      <w:color w:val="000000"/>
      <w:sz w:val="28"/>
      <w:lang w:eastAsia="en-US" w:bidi="ar-SA"/>
    </w:rPr>
  </w:style>
  <w:style w:type="paragraph" w:styleId="Serahaft" w:customStyle="1">
    <w:name w:val="serahaft"/>
    <w:basedOn w:val="Serah"/>
    <w:next w:val="Seraft"/>
    <w:uiPriority w:val="1"/>
    <w:qFormat/>
    <w:rsid w:val="00715faf"/>
    <w:pPr>
      <w:spacing w:before="0" w:after="0"/>
    </w:pPr>
    <w:rPr/>
  </w:style>
  <w:style w:type="paragraph" w:styleId="Serau" w:customStyle="1">
    <w:name w:val="serau"/>
    <w:basedOn w:val="Normal"/>
    <w:uiPriority w:val="1"/>
    <w:qFormat/>
    <w:rsid w:val="00715faf"/>
    <w:pPr>
      <w:widowControl w:val="false"/>
      <w:spacing w:lineRule="auto" w:line="360" w:before="0" w:after="100"/>
      <w:textAlignment w:val="center"/>
    </w:pPr>
    <w:rPr>
      <w:rFonts w:ascii="Times New Roman" w:hAnsi="Times New Roman" w:eastAsia="Times New Roman" w:cs="Times New Roman"/>
      <w:color w:val="000000"/>
      <w:sz w:val="24"/>
      <w:lang w:eastAsia="en-US" w:bidi="ar-SA"/>
    </w:rPr>
  </w:style>
  <w:style w:type="paragraph" w:styleId="Serbh" w:customStyle="1">
    <w:name w:val="serbh"/>
    <w:basedOn w:val="P"/>
    <w:next w:val="Seraft"/>
    <w:uiPriority w:val="1"/>
    <w:qFormat/>
    <w:rsid w:val="00715faf"/>
    <w:pPr>
      <w:spacing w:before="100" w:after="0"/>
      <w:ind w:hanging="0"/>
    </w:pPr>
    <w:rPr>
      <w:rFonts w:ascii="Arial" w:hAnsi="Arial"/>
    </w:rPr>
  </w:style>
  <w:style w:type="paragraph" w:styleId="Serf" w:customStyle="1">
    <w:name w:val="serf"/>
    <w:basedOn w:val="Ser"/>
    <w:next w:val="Ser"/>
    <w:uiPriority w:val="1"/>
    <w:qFormat/>
    <w:rsid w:val="00715faf"/>
    <w:pPr>
      <w:spacing w:before="240" w:after="0"/>
    </w:pPr>
    <w:rPr/>
  </w:style>
  <w:style w:type="paragraph" w:styleId="Serp" w:customStyle="1">
    <w:name w:val="serp"/>
    <w:basedOn w:val="Ser"/>
    <w:uiPriority w:val="1"/>
    <w:qFormat/>
    <w:rsid w:val="00715faf"/>
    <w:pPr>
      <w:ind w:firstLine="720"/>
    </w:pPr>
    <w:rPr/>
  </w:style>
  <w:style w:type="paragraph" w:styleId="Serpf" w:customStyle="1">
    <w:name w:val="serpf"/>
    <w:basedOn w:val="Serp"/>
    <w:next w:val="Serp"/>
    <w:uiPriority w:val="1"/>
    <w:qFormat/>
    <w:rsid w:val="00715faf"/>
    <w:pPr>
      <w:spacing w:before="240" w:after="0"/>
      <w:ind w:hanging="0"/>
    </w:pPr>
    <w:rPr/>
  </w:style>
  <w:style w:type="paragraph" w:styleId="Sers" w:customStyle="1">
    <w:name w:val="sers"/>
    <w:basedOn w:val="Normal"/>
    <w:next w:val="Ser"/>
    <w:uiPriority w:val="1"/>
    <w:qFormat/>
    <w:rsid w:val="00715faf"/>
    <w:pPr>
      <w:widowControl w:val="false"/>
      <w:spacing w:lineRule="auto" w:line="360"/>
      <w:textAlignment w:val="center"/>
    </w:pPr>
    <w:rPr>
      <w:rFonts w:ascii="Times Semibold" w:hAnsi="Times Semibold" w:eastAsia="Times New Roman" w:cs="Times New Roman"/>
      <w:color w:val="000000"/>
      <w:sz w:val="24"/>
      <w:lang w:eastAsia="en-US" w:bidi="ar-SA"/>
    </w:rPr>
  </w:style>
  <w:style w:type="paragraph" w:styleId="Sert" w:customStyle="1">
    <w:name w:val="sert"/>
    <w:basedOn w:val="Normal"/>
    <w:next w:val="Seraft"/>
    <w:uiPriority w:val="1"/>
    <w:qFormat/>
    <w:rsid w:val="00715faf"/>
    <w:pPr>
      <w:widowControl w:val="false"/>
      <w:spacing w:lineRule="auto" w:line="360"/>
      <w:textAlignment w:val="center"/>
    </w:pPr>
    <w:rPr>
      <w:rFonts w:ascii="Times New Roman" w:hAnsi="Times New Roman" w:eastAsia="Times New Roman" w:cs="Times New Roman"/>
      <w:color w:val="000000"/>
      <w:sz w:val="40"/>
      <w:lang w:eastAsia="en-US" w:bidi="ar-SA"/>
    </w:rPr>
  </w:style>
  <w:style w:type="paragraph" w:styleId="Sh" w:customStyle="1">
    <w:name w:val="sh"/>
    <w:basedOn w:val="Pt"/>
    <w:next w:val="Paft"/>
    <w:uiPriority w:val="1"/>
    <w:qFormat/>
    <w:rsid w:val="00715faf"/>
    <w:pPr>
      <w:outlineLvl w:val="8"/>
    </w:pPr>
    <w:rPr/>
  </w:style>
  <w:style w:type="paragraph" w:styleId="Sl" w:customStyle="1">
    <w:name w:val="sl"/>
    <w:uiPriority w:val="1"/>
    <w:qFormat/>
    <w:rsid w:val="00715faf"/>
    <w:pPr>
      <w:widowControl/>
      <w:bidi w:val="0"/>
      <w:spacing w:lineRule="auto" w:line="360"/>
      <w:ind w:left="720" w:right="720" w:hanging="0"/>
      <w:jc w:val="left"/>
      <w:textAlignment w:val="auto"/>
    </w:pPr>
    <w:rPr>
      <w:rFonts w:ascii="Times New Roman" w:hAnsi="Times New Roman" w:eastAsia="Times New Roman" w:cs="Times New Roman"/>
      <w:color w:val="auto"/>
      <w:sz w:val="20"/>
      <w:szCs w:val="20"/>
      <w:lang w:eastAsia="en-US" w:bidi="ar-SA" w:val="en-US"/>
    </w:rPr>
  </w:style>
  <w:style w:type="paragraph" w:styleId="Sl1" w:customStyle="1">
    <w:name w:val="sl1"/>
    <w:basedOn w:val="Sl"/>
    <w:uiPriority w:val="1"/>
    <w:qFormat/>
    <w:rsid w:val="00715faf"/>
    <w:pPr>
      <w:ind w:left="1080" w:right="720" w:hanging="0"/>
    </w:pPr>
    <w:rPr/>
  </w:style>
  <w:style w:type="paragraph" w:styleId="Sl1f" w:customStyle="1">
    <w:name w:val="sl1f"/>
    <w:basedOn w:val="Sl1"/>
    <w:next w:val="Sl1"/>
    <w:uiPriority w:val="1"/>
    <w:qFormat/>
    <w:rsid w:val="00715faf"/>
    <w:pPr>
      <w:spacing w:before="100" w:after="0"/>
    </w:pPr>
    <w:rPr/>
  </w:style>
  <w:style w:type="paragraph" w:styleId="Sl1l" w:customStyle="1">
    <w:name w:val="sl1l"/>
    <w:basedOn w:val="Sl1f"/>
    <w:next w:val="Sl"/>
    <w:uiPriority w:val="1"/>
    <w:qFormat/>
    <w:rsid w:val="00715faf"/>
    <w:pPr>
      <w:spacing w:before="0" w:after="100"/>
    </w:pPr>
    <w:rPr/>
  </w:style>
  <w:style w:type="paragraph" w:styleId="Sl2" w:customStyle="1">
    <w:name w:val="sl2"/>
    <w:basedOn w:val="Sl1"/>
    <w:uiPriority w:val="1"/>
    <w:qFormat/>
    <w:rsid w:val="00715faf"/>
    <w:pPr>
      <w:ind w:left="1440" w:right="720" w:hanging="0"/>
    </w:pPr>
    <w:rPr/>
  </w:style>
  <w:style w:type="paragraph" w:styleId="Sl2f" w:customStyle="1">
    <w:name w:val="sl2f"/>
    <w:basedOn w:val="Sl2"/>
    <w:next w:val="Sl2"/>
    <w:uiPriority w:val="1"/>
    <w:qFormat/>
    <w:rsid w:val="00715faf"/>
    <w:pPr>
      <w:spacing w:before="100" w:after="0"/>
    </w:pPr>
    <w:rPr/>
  </w:style>
  <w:style w:type="paragraph" w:styleId="Sl2l" w:customStyle="1">
    <w:name w:val="sl2l"/>
    <w:basedOn w:val="Sl2f"/>
    <w:next w:val="Sl1"/>
    <w:uiPriority w:val="1"/>
    <w:qFormat/>
    <w:rsid w:val="00715faf"/>
    <w:pPr>
      <w:spacing w:before="0" w:after="100"/>
    </w:pPr>
    <w:rPr/>
  </w:style>
  <w:style w:type="paragraph" w:styleId="Sl3" w:customStyle="1">
    <w:name w:val="sl3"/>
    <w:basedOn w:val="Sl2"/>
    <w:uiPriority w:val="1"/>
    <w:qFormat/>
    <w:rsid w:val="00715faf"/>
    <w:pPr>
      <w:ind w:left="1800" w:right="720" w:hanging="0"/>
    </w:pPr>
    <w:rPr/>
  </w:style>
  <w:style w:type="paragraph" w:styleId="Sl3f" w:customStyle="1">
    <w:name w:val="sl3f"/>
    <w:basedOn w:val="Sl3"/>
    <w:next w:val="Sl3"/>
    <w:uiPriority w:val="1"/>
    <w:qFormat/>
    <w:rsid w:val="00715faf"/>
    <w:pPr>
      <w:spacing w:before="100" w:after="0"/>
    </w:pPr>
    <w:rPr/>
  </w:style>
  <w:style w:type="paragraph" w:styleId="Sl3l" w:customStyle="1">
    <w:name w:val="sl3l"/>
    <w:basedOn w:val="Sl3f"/>
    <w:next w:val="Sl2"/>
    <w:uiPriority w:val="1"/>
    <w:qFormat/>
    <w:rsid w:val="00715faf"/>
    <w:pPr>
      <w:spacing w:before="0" w:after="100"/>
    </w:pPr>
    <w:rPr/>
  </w:style>
  <w:style w:type="paragraph" w:styleId="Sl4" w:customStyle="1">
    <w:name w:val="sl4"/>
    <w:basedOn w:val="Sl1"/>
    <w:uiPriority w:val="1"/>
    <w:qFormat/>
    <w:rsid w:val="00715faf"/>
    <w:pPr>
      <w:ind w:left="2160" w:right="2160" w:hanging="0"/>
    </w:pPr>
    <w:rPr>
      <w:rFonts w:eastAsia="MS Mincho"/>
    </w:rPr>
  </w:style>
  <w:style w:type="paragraph" w:styleId="Sl4f" w:customStyle="1">
    <w:name w:val="sl4f"/>
    <w:basedOn w:val="Sl1f"/>
    <w:next w:val="Sl4"/>
    <w:uiPriority w:val="1"/>
    <w:qFormat/>
    <w:rsid w:val="00715faf"/>
    <w:pPr>
      <w:ind w:left="2160" w:right="2160" w:hanging="0"/>
    </w:pPr>
    <w:rPr>
      <w:rFonts w:eastAsia="MS Mincho"/>
    </w:rPr>
  </w:style>
  <w:style w:type="paragraph" w:styleId="Sl4l" w:customStyle="1">
    <w:name w:val="sl4l"/>
    <w:basedOn w:val="Sl1l"/>
    <w:next w:val="Sl3"/>
    <w:uiPriority w:val="1"/>
    <w:qFormat/>
    <w:rsid w:val="00715faf"/>
    <w:pPr>
      <w:ind w:left="2160" w:right="2160" w:hanging="0"/>
    </w:pPr>
    <w:rPr>
      <w:rFonts w:eastAsia="MS Mincho"/>
    </w:rPr>
  </w:style>
  <w:style w:type="paragraph" w:styleId="Sl5" w:customStyle="1">
    <w:name w:val="sl5"/>
    <w:basedOn w:val="Sl4"/>
    <w:uiPriority w:val="1"/>
    <w:qFormat/>
    <w:rsid w:val="00715faf"/>
    <w:pPr>
      <w:ind w:left="2520" w:right="2520" w:hanging="0"/>
    </w:pPr>
    <w:rPr/>
  </w:style>
  <w:style w:type="paragraph" w:styleId="Sl5f" w:customStyle="1">
    <w:name w:val="sl5f"/>
    <w:basedOn w:val="Sl4f"/>
    <w:next w:val="Sl5"/>
    <w:uiPriority w:val="1"/>
    <w:qFormat/>
    <w:rsid w:val="00715faf"/>
    <w:pPr>
      <w:ind w:left="2520" w:right="2520" w:hanging="0"/>
    </w:pPr>
    <w:rPr/>
  </w:style>
  <w:style w:type="paragraph" w:styleId="Sl5l" w:customStyle="1">
    <w:name w:val="sl5l"/>
    <w:basedOn w:val="Sl4l"/>
    <w:next w:val="Sl4"/>
    <w:uiPriority w:val="1"/>
    <w:qFormat/>
    <w:rsid w:val="00715faf"/>
    <w:pPr>
      <w:ind w:left="2520" w:right="2520" w:hanging="0"/>
    </w:pPr>
    <w:rPr/>
  </w:style>
  <w:style w:type="paragraph" w:styleId="Sl6" w:customStyle="1">
    <w:name w:val="sl6"/>
    <w:basedOn w:val="Sl4"/>
    <w:uiPriority w:val="1"/>
    <w:qFormat/>
    <w:rsid w:val="00715faf"/>
    <w:pPr>
      <w:ind w:left="2880" w:right="2880" w:hanging="0"/>
    </w:pPr>
    <w:rPr/>
  </w:style>
  <w:style w:type="paragraph" w:styleId="Sl6f" w:customStyle="1">
    <w:name w:val="sl6f"/>
    <w:basedOn w:val="Sl4f"/>
    <w:next w:val="Sl6"/>
    <w:uiPriority w:val="1"/>
    <w:qFormat/>
    <w:rsid w:val="00715faf"/>
    <w:pPr>
      <w:ind w:left="2880" w:right="2880" w:hanging="0"/>
    </w:pPr>
    <w:rPr/>
  </w:style>
  <w:style w:type="paragraph" w:styleId="Sl6l" w:customStyle="1">
    <w:name w:val="sl6l"/>
    <w:basedOn w:val="Sl4l"/>
    <w:next w:val="Sl5"/>
    <w:uiPriority w:val="1"/>
    <w:qFormat/>
    <w:rsid w:val="00715faf"/>
    <w:pPr>
      <w:ind w:left="2880" w:right="2880" w:hanging="0"/>
    </w:pPr>
    <w:rPr/>
  </w:style>
  <w:style w:type="paragraph" w:styleId="Sl7" w:customStyle="1">
    <w:name w:val="sl7"/>
    <w:basedOn w:val="Sl4"/>
    <w:uiPriority w:val="1"/>
    <w:qFormat/>
    <w:rsid w:val="00715faf"/>
    <w:pPr>
      <w:ind w:left="3240" w:right="3240" w:hanging="0"/>
    </w:pPr>
    <w:rPr/>
  </w:style>
  <w:style w:type="paragraph" w:styleId="Sl7f" w:customStyle="1">
    <w:name w:val="sl7f"/>
    <w:basedOn w:val="Sl4f"/>
    <w:next w:val="Sl7"/>
    <w:uiPriority w:val="1"/>
    <w:qFormat/>
    <w:rsid w:val="00715faf"/>
    <w:pPr>
      <w:ind w:left="3240" w:right="3240" w:hanging="0"/>
    </w:pPr>
    <w:rPr/>
  </w:style>
  <w:style w:type="paragraph" w:styleId="Sl7l" w:customStyle="1">
    <w:name w:val="sl7l"/>
    <w:basedOn w:val="Sl4l"/>
    <w:next w:val="Sl6"/>
    <w:uiPriority w:val="1"/>
    <w:qFormat/>
    <w:rsid w:val="00715faf"/>
    <w:pPr>
      <w:ind w:left="3240" w:right="3240" w:hanging="0"/>
    </w:pPr>
    <w:rPr/>
  </w:style>
  <w:style w:type="paragraph" w:styleId="Sl8" w:customStyle="1">
    <w:name w:val="sl8"/>
    <w:basedOn w:val="Sl4"/>
    <w:uiPriority w:val="1"/>
    <w:qFormat/>
    <w:rsid w:val="00715faf"/>
    <w:pPr>
      <w:ind w:left="3600" w:right="2880" w:hanging="0"/>
    </w:pPr>
    <w:rPr/>
  </w:style>
  <w:style w:type="paragraph" w:styleId="Sl8f" w:customStyle="1">
    <w:name w:val="sl8f"/>
    <w:basedOn w:val="Sl4f"/>
    <w:next w:val="Sl8"/>
    <w:uiPriority w:val="1"/>
    <w:qFormat/>
    <w:rsid w:val="00715faf"/>
    <w:pPr>
      <w:ind w:left="3600" w:right="2880" w:hanging="0"/>
    </w:pPr>
    <w:rPr/>
  </w:style>
  <w:style w:type="paragraph" w:styleId="Sl8l" w:customStyle="1">
    <w:name w:val="sl8l"/>
    <w:basedOn w:val="Sl4l"/>
    <w:next w:val="Sl7"/>
    <w:uiPriority w:val="1"/>
    <w:qFormat/>
    <w:rsid w:val="00715faf"/>
    <w:pPr>
      <w:ind w:left="3600" w:right="2880" w:hanging="0"/>
    </w:pPr>
    <w:rPr/>
  </w:style>
  <w:style w:type="paragraph" w:styleId="Sl9" w:customStyle="1">
    <w:name w:val="sl9"/>
    <w:basedOn w:val="Normal"/>
    <w:uiPriority w:val="1"/>
    <w:qFormat/>
    <w:rsid w:val="00715faf"/>
    <w:pPr>
      <w:suppressAutoHyphens w:val="false"/>
      <w:spacing w:lineRule="auto" w:line="360"/>
      <w:ind w:left="3960" w:right="2160" w:hanging="0"/>
      <w:textAlignment w:val="auto"/>
    </w:pPr>
    <w:rPr>
      <w:rFonts w:ascii="Times New Roman" w:hAnsi="Times New Roman" w:eastAsia="MS Mincho" w:cs="Times New Roman"/>
      <w:color w:val="00000A"/>
      <w:szCs w:val="20"/>
      <w:lang w:eastAsia="en-US" w:bidi="ar-SA"/>
    </w:rPr>
  </w:style>
  <w:style w:type="paragraph" w:styleId="Sl9f" w:customStyle="1">
    <w:name w:val="sl9f"/>
    <w:basedOn w:val="Sl4f"/>
    <w:next w:val="Normal"/>
    <w:uiPriority w:val="1"/>
    <w:qFormat/>
    <w:rsid w:val="00715faf"/>
    <w:pPr>
      <w:ind w:left="3960" w:right="2160" w:hanging="0"/>
    </w:pPr>
    <w:rPr/>
  </w:style>
  <w:style w:type="paragraph" w:styleId="Sl9l" w:customStyle="1">
    <w:name w:val="sl9l"/>
    <w:basedOn w:val="Sl4l"/>
    <w:next w:val="Sl8"/>
    <w:uiPriority w:val="1"/>
    <w:qFormat/>
    <w:rsid w:val="00715faf"/>
    <w:pPr>
      <w:ind w:left="3960" w:right="2160" w:hanging="0"/>
    </w:pPr>
    <w:rPr/>
  </w:style>
  <w:style w:type="paragraph" w:styleId="Slf" w:customStyle="1">
    <w:name w:val="slf"/>
    <w:basedOn w:val="Sl"/>
    <w:next w:val="Sl"/>
    <w:uiPriority w:val="1"/>
    <w:qFormat/>
    <w:rsid w:val="00715faf"/>
    <w:pPr>
      <w:spacing w:before="240" w:after="0"/>
    </w:pPr>
    <w:rPr/>
  </w:style>
  <w:style w:type="paragraph" w:styleId="Slh" w:customStyle="1">
    <w:name w:val="slh"/>
    <w:basedOn w:val="Sbh"/>
    <w:next w:val="Sl"/>
    <w:uiPriority w:val="1"/>
    <w:qFormat/>
    <w:rsid w:val="00715faf"/>
    <w:pPr>
      <w:spacing w:lineRule="auto" w:line="240" w:before="100" w:after="40"/>
    </w:pPr>
    <w:rPr>
      <w:sz w:val="28"/>
    </w:rPr>
  </w:style>
  <w:style w:type="paragraph" w:styleId="Sli" w:customStyle="1">
    <w:name w:val="sli"/>
    <w:basedOn w:val="Normal"/>
    <w:uiPriority w:val="1"/>
    <w:qFormat/>
    <w:rsid w:val="00715faf"/>
    <w:pPr>
      <w:suppressAutoHyphens w:val="false"/>
      <w:spacing w:lineRule="auto" w:line="360"/>
      <w:ind w:left="4320" w:right="720" w:firstLine="720"/>
      <w:textAlignment w:val="auto"/>
    </w:pPr>
    <w:rPr>
      <w:rFonts w:ascii="Times New Roman" w:hAnsi="Times New Roman" w:eastAsia="MS Mincho" w:cs="Times New Roman"/>
      <w:color w:val="00000A"/>
      <w:szCs w:val="20"/>
      <w:lang w:eastAsia="en-US" w:bidi="ar-SA"/>
    </w:rPr>
  </w:style>
  <w:style w:type="paragraph" w:styleId="Slif" w:customStyle="1">
    <w:name w:val="slif"/>
    <w:basedOn w:val="Sl"/>
    <w:next w:val="Normal"/>
    <w:uiPriority w:val="1"/>
    <w:qFormat/>
    <w:rsid w:val="00715faf"/>
    <w:pPr>
      <w:spacing w:before="240" w:after="0"/>
      <w:ind w:left="4320" w:right="720" w:firstLine="720"/>
    </w:pPr>
    <w:rPr/>
  </w:style>
  <w:style w:type="paragraph" w:styleId="Slil" w:customStyle="1">
    <w:name w:val="slil"/>
    <w:basedOn w:val="Slif"/>
    <w:next w:val="P"/>
    <w:uiPriority w:val="1"/>
    <w:qFormat/>
    <w:rsid w:val="00715faf"/>
    <w:pPr>
      <w:spacing w:before="0" w:after="240"/>
    </w:pPr>
    <w:rPr>
      <w:rFonts w:eastAsia="MS Mincho"/>
    </w:rPr>
  </w:style>
  <w:style w:type="paragraph" w:styleId="Sll" w:customStyle="1">
    <w:name w:val="sll"/>
    <w:basedOn w:val="Sl"/>
    <w:next w:val="P"/>
    <w:uiPriority w:val="1"/>
    <w:qFormat/>
    <w:rsid w:val="00715faf"/>
    <w:pPr>
      <w:spacing w:before="0" w:after="240"/>
    </w:pPr>
    <w:rPr/>
  </w:style>
  <w:style w:type="paragraph" w:styleId="Sls" w:customStyle="1">
    <w:name w:val="sls"/>
    <w:basedOn w:val="Sl"/>
    <w:next w:val="P"/>
    <w:uiPriority w:val="1"/>
    <w:qFormat/>
    <w:rsid w:val="00715faf"/>
    <w:pPr>
      <w:spacing w:before="100" w:after="100"/>
    </w:pPr>
    <w:rPr/>
  </w:style>
  <w:style w:type="paragraph" w:styleId="Slt" w:customStyle="1">
    <w:name w:val="slt"/>
    <w:basedOn w:val="Ept"/>
    <w:next w:val="Sl"/>
    <w:uiPriority w:val="1"/>
    <w:qFormat/>
    <w:rsid w:val="00715faf"/>
    <w:pPr/>
    <w:rPr>
      <w:sz w:val="20"/>
    </w:rPr>
  </w:style>
  <w:style w:type="paragraph" w:styleId="St" w:customStyle="1">
    <w:name w:val="st"/>
    <w:uiPriority w:val="1"/>
    <w:qFormat/>
    <w:rsid w:val="00715faf"/>
    <w:pPr>
      <w:widowControl/>
      <w:bidi w:val="0"/>
      <w:spacing w:lineRule="auto" w:line="480"/>
      <w:ind w:firstLine="720"/>
      <w:jc w:val="left"/>
      <w:textAlignment w:val="auto"/>
    </w:pPr>
    <w:rPr>
      <w:rFonts w:ascii="Times New Roman" w:hAnsi="Times New Roman" w:eastAsia="Times New Roman" w:cs="Times New Roman"/>
      <w:color w:val="auto"/>
      <w:sz w:val="24"/>
      <w:szCs w:val="24"/>
      <w:lang w:eastAsia="en-US" w:bidi="ar-SA" w:val="en-US"/>
    </w:rPr>
  </w:style>
  <w:style w:type="paragraph" w:styleId="Staft" w:customStyle="1">
    <w:name w:val="staft"/>
    <w:basedOn w:val="Normal"/>
    <w:uiPriority w:val="1"/>
    <w:qFormat/>
    <w:rsid w:val="00715faf"/>
    <w:pPr>
      <w:suppressAutoHyphens w:val="false"/>
      <w:spacing w:lineRule="auto" w:line="480"/>
      <w:ind w:left="720" w:right="720" w:hanging="0"/>
      <w:textAlignment w:val="auto"/>
    </w:pPr>
    <w:rPr>
      <w:rFonts w:ascii="Times New Roman" w:hAnsi="Times New Roman" w:eastAsia="Times New Roman" w:cs="Times New Roman"/>
      <w:color w:val="00000A"/>
      <w:sz w:val="24"/>
      <w:lang w:eastAsia="en-US" w:bidi="ar-SA"/>
    </w:rPr>
  </w:style>
  <w:style w:type="paragraph" w:styleId="Stf" w:customStyle="1">
    <w:name w:val="stf"/>
    <w:next w:val="St"/>
    <w:uiPriority w:val="1"/>
    <w:qFormat/>
    <w:rsid w:val="00715faf"/>
    <w:pPr>
      <w:widowControl/>
      <w:bidi w:val="0"/>
      <w:spacing w:lineRule="auto" w:line="480" w:before="100" w:after="0"/>
      <w:ind w:left="720" w:right="720" w:hanging="0"/>
      <w:jc w:val="left"/>
      <w:textAlignment w:val="auto"/>
    </w:pPr>
    <w:rPr>
      <w:rFonts w:ascii="Times New Roman" w:hAnsi="Times New Roman" w:eastAsia="Times New Roman" w:cs="Times New Roman"/>
      <w:color w:val="auto"/>
      <w:sz w:val="24"/>
      <w:szCs w:val="24"/>
      <w:lang w:eastAsia="en-US" w:bidi="ar-SA" w:val="en-US"/>
    </w:rPr>
  </w:style>
  <w:style w:type="paragraph" w:styleId="Sth" w:customStyle="1">
    <w:name w:val="sth"/>
    <w:next w:val="St"/>
    <w:uiPriority w:val="1"/>
    <w:qFormat/>
    <w:rsid w:val="00715faf"/>
    <w:pPr>
      <w:widowControl/>
      <w:bidi w:val="0"/>
      <w:spacing w:lineRule="auto" w:line="480"/>
      <w:jc w:val="center"/>
      <w:textAlignment w:val="auto"/>
      <w:outlineLvl w:val="8"/>
    </w:pPr>
    <w:rPr>
      <w:rFonts w:ascii="Times New Roman" w:hAnsi="Times New Roman" w:eastAsia="Times New Roman" w:cs="Times New Roman"/>
      <w:color w:val="auto"/>
      <w:sz w:val="40"/>
      <w:szCs w:val="24"/>
      <w:lang w:eastAsia="en-US" w:bidi="ar-SA" w:val="en-US"/>
    </w:rPr>
  </w:style>
  <w:style w:type="paragraph" w:styleId="Sth1" w:customStyle="1">
    <w:name w:val="sth1"/>
    <w:basedOn w:val="Sth"/>
    <w:next w:val="St"/>
    <w:uiPriority w:val="1"/>
    <w:qFormat/>
    <w:rsid w:val="00715faf"/>
    <w:pPr/>
    <w:rPr>
      <w:rFonts w:eastAsia="MS Mincho"/>
      <w:sz w:val="32"/>
    </w:rPr>
  </w:style>
  <w:style w:type="paragraph" w:styleId="Sth2" w:customStyle="1">
    <w:name w:val="sth2"/>
    <w:basedOn w:val="Sth1"/>
    <w:next w:val="St"/>
    <w:uiPriority w:val="1"/>
    <w:qFormat/>
    <w:rsid w:val="00715faf"/>
    <w:pPr/>
    <w:rPr>
      <w:sz w:val="28"/>
    </w:rPr>
  </w:style>
  <w:style w:type="paragraph" w:styleId="Stl" w:customStyle="1">
    <w:name w:val="stl"/>
    <w:next w:val="P"/>
    <w:uiPriority w:val="1"/>
    <w:qFormat/>
    <w:rsid w:val="00715faf"/>
    <w:pPr>
      <w:widowControl/>
      <w:bidi w:val="0"/>
      <w:spacing w:lineRule="auto" w:line="480" w:before="0" w:after="100"/>
      <w:ind w:left="720" w:right="720" w:hanging="0"/>
      <w:jc w:val="left"/>
      <w:textAlignment w:val="auto"/>
    </w:pPr>
    <w:rPr>
      <w:rFonts w:ascii="Times New Roman" w:hAnsi="Times New Roman" w:eastAsia="Times New Roman" w:cs="Times New Roman"/>
      <w:color w:val="auto"/>
      <w:sz w:val="24"/>
      <w:szCs w:val="24"/>
      <w:lang w:eastAsia="en-US" w:bidi="ar-SA" w:val="en-US"/>
    </w:rPr>
  </w:style>
  <w:style w:type="paragraph" w:styleId="Sto" w:customStyle="1">
    <w:name w:val="sto"/>
    <w:basedOn w:val="Stl"/>
    <w:uiPriority w:val="1"/>
    <w:qFormat/>
    <w:rsid w:val="00715faf"/>
    <w:pPr/>
    <w:rPr/>
  </w:style>
  <w:style w:type="paragraph" w:styleId="Structure" w:customStyle="1">
    <w:name w:val="structure"/>
    <w:basedOn w:val="Ah"/>
    <w:uiPriority w:val="1"/>
    <w:qFormat/>
    <w:rsid w:val="00715faf"/>
    <w:pPr/>
    <w:rPr>
      <w:rFonts w:eastAsia="MS Mincho"/>
      <w:color w:val="BFBFBF"/>
      <w:sz w:val="24"/>
    </w:rPr>
  </w:style>
  <w:style w:type="paragraph" w:styleId="Sts" w:customStyle="1">
    <w:name w:val="sts"/>
    <w:next w:val="P"/>
    <w:uiPriority w:val="1"/>
    <w:qFormat/>
    <w:rsid w:val="00715faf"/>
    <w:pPr>
      <w:widowControl/>
      <w:bidi w:val="0"/>
      <w:spacing w:lineRule="auto" w:line="480" w:before="100" w:after="100"/>
      <w:ind w:left="720" w:right="720" w:hanging="0"/>
      <w:jc w:val="left"/>
      <w:textAlignment w:val="auto"/>
    </w:pPr>
    <w:rPr>
      <w:rFonts w:ascii="Times New Roman" w:hAnsi="Times New Roman" w:eastAsia="Times New Roman" w:cs="Times New Roman"/>
      <w:color w:val="auto"/>
      <w:sz w:val="24"/>
      <w:szCs w:val="24"/>
      <w:lang w:eastAsia="en-US" w:bidi="ar-SA" w:val="en-US"/>
    </w:rPr>
  </w:style>
  <w:style w:type="paragraph" w:styleId="Tatr" w:customStyle="1">
    <w:name w:val="tatr"/>
    <w:basedOn w:val="Normal"/>
    <w:uiPriority w:val="1"/>
    <w:qFormat/>
    <w:rsid w:val="00715faf"/>
    <w:pPr>
      <w:suppressAutoHyphens w:val="false"/>
      <w:spacing w:lineRule="auto" w:line="480"/>
      <w:textAlignment w:val="auto"/>
    </w:pPr>
    <w:rPr>
      <w:rFonts w:ascii="Times New Roman" w:hAnsi="Times New Roman" w:eastAsia="Times New Roman" w:cs="Times New Roman"/>
      <w:color w:val="00000A"/>
      <w:lang w:eastAsia="en-US" w:bidi="ar-SA"/>
    </w:rPr>
  </w:style>
  <w:style w:type="paragraph" w:styleId="Tch" w:customStyle="1">
    <w:name w:val="tch"/>
    <w:basedOn w:val="Normal"/>
    <w:uiPriority w:val="1"/>
    <w:qFormat/>
    <w:rsid w:val="00715faf"/>
    <w:pPr>
      <w:widowControl w:val="false"/>
      <w:suppressAutoHyphens w:val="false"/>
      <w:spacing w:before="100" w:after="0"/>
      <w:textAlignment w:val="auto"/>
    </w:pPr>
    <w:rPr>
      <w:rFonts w:ascii="Times New Roman" w:hAnsi="Times New Roman" w:eastAsia="MS Mincho" w:cs="Times New Roman"/>
      <w:color w:val="00000A"/>
      <w:lang w:eastAsia="en-US" w:bidi="ar-SA"/>
    </w:rPr>
  </w:style>
  <w:style w:type="paragraph" w:styleId="Tch1" w:customStyle="1">
    <w:name w:val="tch1"/>
    <w:basedOn w:val="Normal"/>
    <w:uiPriority w:val="1"/>
    <w:qFormat/>
    <w:rsid w:val="00715faf"/>
    <w:pPr>
      <w:widowControl w:val="false"/>
      <w:suppressAutoHyphens w:val="false"/>
      <w:spacing w:before="100" w:after="0"/>
      <w:textAlignment w:val="auto"/>
    </w:pPr>
    <w:rPr>
      <w:rFonts w:ascii="Arial" w:hAnsi="Arial" w:eastAsia="MS Mincho" w:cs="Times New Roman"/>
      <w:color w:val="00000A"/>
      <w:sz w:val="16"/>
      <w:lang w:eastAsia="en-US" w:bidi="ar-SA"/>
    </w:rPr>
  </w:style>
  <w:style w:type="paragraph" w:styleId="Tch2" w:customStyle="1">
    <w:name w:val="tch2"/>
    <w:basedOn w:val="Normal"/>
    <w:uiPriority w:val="1"/>
    <w:qFormat/>
    <w:rsid w:val="00715faf"/>
    <w:pPr>
      <w:widowControl w:val="false"/>
      <w:suppressAutoHyphens w:val="false"/>
      <w:spacing w:before="100" w:after="0"/>
      <w:textAlignment w:val="auto"/>
    </w:pPr>
    <w:rPr>
      <w:rFonts w:ascii="Times New Roman" w:hAnsi="Times New Roman" w:eastAsia="MS Mincho" w:cs="Times New Roman"/>
      <w:color w:val="00000A"/>
      <w:sz w:val="18"/>
      <w:lang w:eastAsia="en-US" w:bidi="ar-SA"/>
    </w:rPr>
  </w:style>
  <w:style w:type="paragraph" w:styleId="Td" w:customStyle="1">
    <w:name w:val="td"/>
    <w:uiPriority w:val="1"/>
    <w:qFormat/>
    <w:rsid w:val="00715faf"/>
    <w:pPr>
      <w:widowControl w:val="false"/>
      <w:bidi w:val="0"/>
      <w:jc w:val="left"/>
      <w:textAlignment w:val="auto"/>
    </w:pPr>
    <w:rPr>
      <w:rFonts w:ascii="Times New Roman" w:hAnsi="Times New Roman" w:eastAsia="Times New Roman" w:cs="Times New Roman"/>
      <w:color w:val="auto"/>
      <w:sz w:val="20"/>
      <w:szCs w:val="24"/>
      <w:lang w:eastAsia="en-US" w:bidi="ar-SA" w:val="en-US"/>
    </w:rPr>
  </w:style>
  <w:style w:type="paragraph" w:styleId="Tdf" w:customStyle="1">
    <w:name w:val="tdf"/>
    <w:basedOn w:val="Td"/>
    <w:next w:val="Td"/>
    <w:uiPriority w:val="1"/>
    <w:qFormat/>
    <w:rsid w:val="00715faf"/>
    <w:pPr>
      <w:spacing w:before="100" w:after="0"/>
    </w:pPr>
    <w:rPr/>
  </w:style>
  <w:style w:type="paragraph" w:styleId="Tdl" w:customStyle="1">
    <w:name w:val="tdl"/>
    <w:basedOn w:val="Td"/>
    <w:uiPriority w:val="1"/>
    <w:qFormat/>
    <w:rsid w:val="00715faf"/>
    <w:pPr>
      <w:spacing w:before="0" w:after="100"/>
    </w:pPr>
    <w:rPr/>
  </w:style>
  <w:style w:type="paragraph" w:styleId="Tdnl" w:customStyle="1">
    <w:name w:val="tdnl"/>
    <w:basedOn w:val="Nl"/>
    <w:uiPriority w:val="1"/>
    <w:qFormat/>
    <w:rsid w:val="00715faf"/>
    <w:pPr>
      <w:spacing w:lineRule="auto" w:line="240"/>
    </w:pPr>
    <w:rPr>
      <w:rFonts w:eastAsia="MS Mincho"/>
      <w:sz w:val="20"/>
    </w:rPr>
  </w:style>
  <w:style w:type="paragraph" w:styleId="Tdp" w:customStyle="1">
    <w:name w:val="tdp"/>
    <w:basedOn w:val="Td"/>
    <w:uiPriority w:val="1"/>
    <w:qFormat/>
    <w:rsid w:val="00715faf"/>
    <w:pPr>
      <w:ind w:firstLine="360"/>
    </w:pPr>
    <w:rPr>
      <w:rFonts w:eastAsia="MS Mincho"/>
    </w:rPr>
  </w:style>
  <w:style w:type="paragraph" w:styleId="Tdul" w:customStyle="1">
    <w:name w:val="tdul"/>
    <w:basedOn w:val="Normal"/>
    <w:uiPriority w:val="1"/>
    <w:qFormat/>
    <w:rsid w:val="00715faf"/>
    <w:pPr>
      <w:suppressAutoHyphens w:val="false"/>
      <w:ind w:left="360" w:hanging="360"/>
      <w:textAlignment w:val="auto"/>
    </w:pPr>
    <w:rPr>
      <w:rFonts w:ascii="Times New Roman" w:hAnsi="Times New Roman" w:eastAsia="MS Mincho" w:cs="Times New Roman"/>
      <w:color w:val="00000A"/>
      <w:lang w:eastAsia="en-US" w:bidi="ar-SA"/>
    </w:rPr>
  </w:style>
  <w:style w:type="paragraph" w:styleId="Th" w:customStyle="1">
    <w:name w:val="th"/>
    <w:uiPriority w:val="1"/>
    <w:qFormat/>
    <w:rsid w:val="00715faf"/>
    <w:pPr>
      <w:widowControl w:val="false"/>
      <w:pBdr>
        <w:top w:val="single" w:sz="8" w:space="1" w:color="00000A"/>
        <w:bottom w:val="single" w:sz="8" w:space="1" w:color="00000A"/>
      </w:pBdr>
      <w:bidi w:val="0"/>
      <w:spacing w:before="100" w:after="0"/>
      <w:jc w:val="left"/>
      <w:textAlignment w:val="auto"/>
      <w:outlineLvl w:val="8"/>
    </w:pPr>
    <w:rPr>
      <w:rFonts w:ascii="Arial" w:hAnsi="Arial" w:eastAsia="Times New Roman" w:cs="Times New Roman"/>
      <w:color w:val="auto"/>
      <w:sz w:val="32"/>
      <w:szCs w:val="20"/>
      <w:lang w:eastAsia="en-US" w:bidi="ar-SA" w:val="en-US"/>
    </w:rPr>
  </w:style>
  <w:style w:type="paragraph" w:styleId="Th1" w:customStyle="1">
    <w:name w:val="th1"/>
    <w:uiPriority w:val="1"/>
    <w:qFormat/>
    <w:rsid w:val="00715faf"/>
    <w:pPr>
      <w:widowControl w:val="false"/>
      <w:pBdr>
        <w:bottom w:val="single" w:sz="8" w:space="1" w:color="00000A"/>
      </w:pBdr>
      <w:bidi w:val="0"/>
      <w:jc w:val="left"/>
      <w:textAlignment w:val="auto"/>
    </w:pPr>
    <w:rPr>
      <w:rFonts w:ascii="Arial" w:hAnsi="Arial" w:eastAsia="Times New Roman" w:cs="Times New Roman"/>
      <w:color w:val="auto"/>
      <w:sz w:val="24"/>
      <w:szCs w:val="20"/>
      <w:lang w:eastAsia="en-US" w:bidi="ar-SA" w:val="en-US"/>
    </w:rPr>
  </w:style>
  <w:style w:type="paragraph" w:styleId="Th2" w:customStyle="1">
    <w:name w:val="th2"/>
    <w:uiPriority w:val="1"/>
    <w:qFormat/>
    <w:rsid w:val="00715faf"/>
    <w:pPr>
      <w:widowControl/>
      <w:bidi w:val="0"/>
      <w:jc w:val="left"/>
      <w:textAlignment w:val="auto"/>
    </w:pPr>
    <w:rPr>
      <w:rFonts w:ascii="Arial" w:hAnsi="Arial" w:eastAsia="Times New Roman" w:cs="Times New Roman"/>
      <w:color w:val="auto"/>
      <w:sz w:val="24"/>
      <w:szCs w:val="20"/>
      <w:lang w:eastAsia="en-US" w:bidi="ar-SA" w:val="en-US"/>
    </w:rPr>
  </w:style>
  <w:style w:type="paragraph" w:styleId="Tn" w:customStyle="1">
    <w:name w:val="tn"/>
    <w:uiPriority w:val="1"/>
    <w:qFormat/>
    <w:rsid w:val="00715faf"/>
    <w:pPr>
      <w:widowControl w:val="false"/>
      <w:pBdr>
        <w:top w:val="single" w:sz="8" w:space="1" w:color="00000A"/>
      </w:pBdr>
      <w:bidi w:val="0"/>
      <w:spacing w:lineRule="auto" w:line="480" w:before="0" w:after="100"/>
      <w:jc w:val="left"/>
      <w:textAlignment w:val="auto"/>
    </w:pPr>
    <w:rPr>
      <w:rFonts w:ascii="Times New Roman" w:hAnsi="Times New Roman" w:eastAsia="Times New Roman" w:cs="Times New Roman"/>
      <w:color w:val="auto"/>
      <w:sz w:val="20"/>
      <w:szCs w:val="20"/>
      <w:lang w:eastAsia="en-US" w:bidi="ar-SA" w:val="en-US"/>
    </w:rPr>
  </w:style>
  <w:style w:type="paragraph" w:styleId="Toc" w:customStyle="1">
    <w:name w:val="toc"/>
    <w:uiPriority w:val="1"/>
    <w:qFormat/>
    <w:rsid w:val="00715faf"/>
    <w:pPr>
      <w:widowControl w:val="false"/>
      <w:tabs>
        <w:tab w:val="left" w:pos="720" w:leader="none"/>
        <w:tab w:val="left" w:pos="8640" w:leader="none"/>
      </w:tabs>
      <w:bidi w:val="0"/>
      <w:spacing w:before="200" w:after="0"/>
      <w:ind w:left="720" w:hanging="720"/>
      <w:jc w:val="left"/>
      <w:textAlignment w:val="auto"/>
    </w:pPr>
    <w:rPr>
      <w:rFonts w:ascii="Times New Roman" w:hAnsi="Times New Roman" w:eastAsia="Times New Roman" w:cs="Times New Roman"/>
      <w:color w:val="000000"/>
      <w:sz w:val="24"/>
      <w:szCs w:val="20"/>
      <w:lang w:eastAsia="en-US" w:bidi="ar-SA" w:val="en-US"/>
    </w:rPr>
  </w:style>
  <w:style w:type="paragraph" w:styleId="Toc1" w:customStyle="1">
    <w:name w:val="toc1"/>
    <w:basedOn w:val="Toc"/>
    <w:uiPriority w:val="1"/>
    <w:qFormat/>
    <w:rsid w:val="00715faf"/>
    <w:pPr>
      <w:tabs>
        <w:tab w:val="left" w:pos="1440" w:leader="none"/>
      </w:tabs>
      <w:ind w:left="1440" w:hanging="720"/>
    </w:pPr>
    <w:rPr/>
  </w:style>
  <w:style w:type="paragraph" w:styleId="Toc2" w:customStyle="1">
    <w:name w:val="toc2"/>
    <w:basedOn w:val="Toc"/>
    <w:uiPriority w:val="1"/>
    <w:qFormat/>
    <w:rsid w:val="00715faf"/>
    <w:pPr>
      <w:tabs>
        <w:tab w:val="left" w:pos="1800" w:leader="none"/>
      </w:tabs>
      <w:spacing w:before="100" w:after="0"/>
      <w:ind w:left="1800" w:hanging="720"/>
    </w:pPr>
    <w:rPr>
      <w:sz w:val="22"/>
    </w:rPr>
  </w:style>
  <w:style w:type="paragraph" w:styleId="Toc3" w:customStyle="1">
    <w:name w:val="toc3"/>
    <w:basedOn w:val="Toc"/>
    <w:uiPriority w:val="1"/>
    <w:qFormat/>
    <w:rsid w:val="00715faf"/>
    <w:pPr>
      <w:tabs>
        <w:tab w:val="left" w:pos="2160" w:leader="none"/>
      </w:tabs>
      <w:spacing w:before="0" w:after="0"/>
      <w:ind w:left="2160" w:hanging="720"/>
    </w:pPr>
    <w:rPr>
      <w:sz w:val="20"/>
    </w:rPr>
  </w:style>
  <w:style w:type="paragraph" w:styleId="Toc4" w:customStyle="1">
    <w:name w:val="toc4"/>
    <w:uiPriority w:val="1"/>
    <w:qFormat/>
    <w:rsid w:val="00715faf"/>
    <w:pPr>
      <w:widowControl/>
      <w:tabs>
        <w:tab w:val="left" w:pos="2520" w:leader="none"/>
        <w:tab w:val="left" w:pos="8640" w:leader="none"/>
      </w:tabs>
      <w:bidi w:val="0"/>
      <w:ind w:left="2520" w:hanging="720"/>
      <w:jc w:val="left"/>
      <w:textAlignment w:val="auto"/>
    </w:pPr>
    <w:rPr>
      <w:rFonts w:ascii="Times New Roman" w:hAnsi="Times New Roman" w:eastAsia="Times New Roman" w:cs="Times New Roman"/>
      <w:color w:val="auto"/>
      <w:sz w:val="20"/>
      <w:szCs w:val="24"/>
      <w:lang w:eastAsia="en-US" w:bidi="ar-SA" w:val="en-US"/>
    </w:rPr>
  </w:style>
  <w:style w:type="paragraph" w:styleId="Toc5" w:customStyle="1">
    <w:name w:val="toc5"/>
    <w:uiPriority w:val="1"/>
    <w:qFormat/>
    <w:rsid w:val="00715faf"/>
    <w:pPr>
      <w:widowControl/>
      <w:tabs>
        <w:tab w:val="left" w:pos="2880" w:leader="none"/>
        <w:tab w:val="left" w:pos="8640" w:leader="none"/>
      </w:tabs>
      <w:bidi w:val="0"/>
      <w:ind w:left="2880" w:hanging="720"/>
      <w:jc w:val="left"/>
      <w:textAlignment w:val="auto"/>
    </w:pPr>
    <w:rPr>
      <w:rFonts w:ascii="Times New Roman" w:hAnsi="Times New Roman" w:eastAsia="Times New Roman" w:cs="Times New Roman"/>
      <w:color w:val="auto"/>
      <w:sz w:val="20"/>
      <w:szCs w:val="24"/>
      <w:lang w:eastAsia="en-US" w:bidi="ar-SA" w:val="en-US"/>
    </w:rPr>
  </w:style>
  <w:style w:type="paragraph" w:styleId="Tocau" w:customStyle="1">
    <w:name w:val="tocau"/>
    <w:uiPriority w:val="1"/>
    <w:qFormat/>
    <w:rsid w:val="00715faf"/>
    <w:pPr>
      <w:widowControl/>
      <w:bidi w:val="0"/>
      <w:spacing w:before="0" w:after="60"/>
      <w:ind w:left="720" w:hanging="0"/>
      <w:jc w:val="left"/>
      <w:textAlignment w:val="auto"/>
    </w:pPr>
    <w:rPr>
      <w:rFonts w:ascii="Times New Roman" w:hAnsi="Times New Roman" w:eastAsia="Times New Roman" w:cs="Times New Roman"/>
      <w:color w:val="000000"/>
      <w:sz w:val="22"/>
      <w:szCs w:val="20"/>
      <w:lang w:eastAsia="en-US" w:bidi="ar-SA" w:val="en-US"/>
    </w:rPr>
  </w:style>
  <w:style w:type="paragraph" w:styleId="Tocbm" w:customStyle="1">
    <w:name w:val="tocbm"/>
    <w:basedOn w:val="Toc"/>
    <w:uiPriority w:val="1"/>
    <w:qFormat/>
    <w:rsid w:val="00715faf"/>
    <w:pPr>
      <w:ind w:left="720" w:hanging="0"/>
    </w:pPr>
    <w:rPr/>
  </w:style>
  <w:style w:type="paragraph" w:styleId="Tocbmf" w:customStyle="1">
    <w:name w:val="tocbmf"/>
    <w:basedOn w:val="Normal"/>
    <w:uiPriority w:val="1"/>
    <w:qFormat/>
    <w:rsid w:val="00715faf"/>
    <w:pPr>
      <w:widowControl w:val="false"/>
      <w:tabs>
        <w:tab w:val="left" w:pos="8640" w:leader="none"/>
      </w:tabs>
      <w:suppressAutoHyphens w:val="false"/>
      <w:spacing w:before="400" w:after="0"/>
      <w:ind w:left="720" w:hanging="0"/>
      <w:textAlignment w:val="auto"/>
    </w:pPr>
    <w:rPr>
      <w:rFonts w:ascii="Times New Roman" w:hAnsi="Times New Roman" w:eastAsia="Times New Roman" w:cs="Times New Roman"/>
      <w:color w:val="000000"/>
      <w:sz w:val="24"/>
      <w:szCs w:val="20"/>
      <w:lang w:eastAsia="en-US" w:bidi="ar-SA"/>
    </w:rPr>
  </w:style>
  <w:style w:type="paragraph" w:styleId="Tocf" w:customStyle="1">
    <w:name w:val="tocf"/>
    <w:basedOn w:val="Tocbmf"/>
    <w:uiPriority w:val="1"/>
    <w:qFormat/>
    <w:rsid w:val="00715faf"/>
    <w:pPr>
      <w:tabs>
        <w:tab w:val="left" w:pos="720" w:leader="none"/>
      </w:tabs>
      <w:ind w:left="720" w:hanging="720"/>
    </w:pPr>
    <w:rPr/>
  </w:style>
  <w:style w:type="paragraph" w:styleId="Tocfm" w:customStyle="1">
    <w:name w:val="tocfm"/>
    <w:basedOn w:val="Toc"/>
    <w:uiPriority w:val="1"/>
    <w:qFormat/>
    <w:rsid w:val="00715faf"/>
    <w:pPr>
      <w:ind w:left="720" w:hanging="0"/>
    </w:pPr>
    <w:rPr/>
  </w:style>
  <w:style w:type="paragraph" w:styleId="Tocfmf" w:customStyle="1">
    <w:name w:val="tocfmf"/>
    <w:basedOn w:val="Tocfm"/>
    <w:uiPriority w:val="1"/>
    <w:qFormat/>
    <w:rsid w:val="00715faf"/>
    <w:pPr>
      <w:spacing w:before="400" w:after="0"/>
    </w:pPr>
    <w:rPr/>
  </w:style>
  <w:style w:type="paragraph" w:styleId="Tocpt" w:customStyle="1">
    <w:name w:val="tocpt"/>
    <w:basedOn w:val="Toc"/>
    <w:uiPriority w:val="1"/>
    <w:qFormat/>
    <w:rsid w:val="00715faf"/>
    <w:pPr/>
    <w:rPr>
      <w:sz w:val="28"/>
    </w:rPr>
  </w:style>
  <w:style w:type="paragraph" w:styleId="Tocut" w:customStyle="1">
    <w:name w:val="tocut"/>
    <w:uiPriority w:val="1"/>
    <w:qFormat/>
    <w:rsid w:val="00715faf"/>
    <w:pPr>
      <w:widowControl/>
      <w:tabs>
        <w:tab w:val="left" w:pos="720" w:leader="none"/>
        <w:tab w:val="left" w:pos="8640" w:leader="none"/>
      </w:tabs>
      <w:bidi w:val="0"/>
      <w:spacing w:before="0" w:after="100"/>
      <w:jc w:val="left"/>
      <w:textAlignment w:val="auto"/>
    </w:pPr>
    <w:rPr>
      <w:rFonts w:ascii="Times New Roman" w:hAnsi="Times New Roman" w:eastAsia="Times New Roman" w:cs="Times New Roman"/>
      <w:color w:val="auto"/>
      <w:sz w:val="28"/>
      <w:szCs w:val="24"/>
      <w:lang w:eastAsia="en-US" w:bidi="ar-SA" w:val="en-US"/>
    </w:rPr>
  </w:style>
  <w:style w:type="paragraph" w:styleId="Ul" w:customStyle="1">
    <w:name w:val="ul"/>
    <w:uiPriority w:val="1"/>
    <w:qFormat/>
    <w:rsid w:val="00715faf"/>
    <w:pPr>
      <w:widowControl/>
      <w:bidi w:val="0"/>
      <w:spacing w:lineRule="auto" w:line="480"/>
      <w:ind w:left="1440" w:hanging="360"/>
      <w:jc w:val="left"/>
      <w:textAlignment w:val="auto"/>
    </w:pPr>
    <w:rPr>
      <w:rFonts w:ascii="Times New Roman" w:hAnsi="Times New Roman" w:eastAsia="Times New Roman" w:cs="Times New Roman"/>
      <w:color w:val="auto"/>
      <w:sz w:val="24"/>
      <w:szCs w:val="24"/>
      <w:lang w:eastAsia="en-US" w:bidi="ar-SA" w:val="en-US"/>
    </w:rPr>
  </w:style>
  <w:style w:type="paragraph" w:styleId="Ul1" w:customStyle="1">
    <w:name w:val="ul1"/>
    <w:basedOn w:val="Nl1"/>
    <w:uiPriority w:val="1"/>
    <w:qFormat/>
    <w:rsid w:val="00715faf"/>
    <w:pPr>
      <w:ind w:left="1800" w:hanging="360"/>
    </w:pPr>
    <w:rPr/>
  </w:style>
  <w:style w:type="paragraph" w:styleId="Ul1f" w:customStyle="1">
    <w:name w:val="ul1f"/>
    <w:basedOn w:val="Ul1"/>
    <w:next w:val="Ul1"/>
    <w:uiPriority w:val="1"/>
    <w:qFormat/>
    <w:rsid w:val="00715faf"/>
    <w:pPr>
      <w:spacing w:before="240" w:after="0"/>
    </w:pPr>
    <w:rPr/>
  </w:style>
  <w:style w:type="paragraph" w:styleId="Ul1l" w:customStyle="1">
    <w:name w:val="ul1l"/>
    <w:basedOn w:val="Ul1"/>
    <w:next w:val="Ul"/>
    <w:uiPriority w:val="1"/>
    <w:qFormat/>
    <w:rsid w:val="00715faf"/>
    <w:pPr>
      <w:spacing w:before="0" w:after="240"/>
    </w:pPr>
    <w:rPr/>
  </w:style>
  <w:style w:type="paragraph" w:styleId="Ul1p" w:customStyle="1">
    <w:name w:val="ul1p"/>
    <w:basedOn w:val="Ul1"/>
    <w:uiPriority w:val="1"/>
    <w:qFormat/>
    <w:rsid w:val="00715faf"/>
    <w:pPr>
      <w:ind w:left="1800" w:firstLine="360"/>
    </w:pPr>
    <w:rPr/>
  </w:style>
  <w:style w:type="paragraph" w:styleId="Ul1pl" w:customStyle="1">
    <w:name w:val="ul1pl"/>
    <w:basedOn w:val="Ul1p"/>
    <w:next w:val="Ul"/>
    <w:uiPriority w:val="1"/>
    <w:qFormat/>
    <w:rsid w:val="00715faf"/>
    <w:pPr>
      <w:spacing w:before="0" w:after="240"/>
    </w:pPr>
    <w:rPr/>
  </w:style>
  <w:style w:type="paragraph" w:styleId="Ul1s" w:customStyle="1">
    <w:name w:val="ul1s"/>
    <w:basedOn w:val="Ul1f"/>
    <w:next w:val="Ul"/>
    <w:uiPriority w:val="1"/>
    <w:qFormat/>
    <w:rsid w:val="00715faf"/>
    <w:pPr>
      <w:spacing w:before="240" w:after="240"/>
    </w:pPr>
    <w:rPr/>
  </w:style>
  <w:style w:type="paragraph" w:styleId="Ul2" w:customStyle="1">
    <w:name w:val="ul2"/>
    <w:basedOn w:val="Nl2"/>
    <w:uiPriority w:val="1"/>
    <w:qFormat/>
    <w:rsid w:val="00715faf"/>
    <w:pPr>
      <w:ind w:left="2160" w:hanging="360"/>
    </w:pPr>
    <w:rPr/>
  </w:style>
  <w:style w:type="paragraph" w:styleId="Ul2f" w:customStyle="1">
    <w:name w:val="ul2f"/>
    <w:basedOn w:val="Ul2"/>
    <w:next w:val="Ul2"/>
    <w:uiPriority w:val="1"/>
    <w:qFormat/>
    <w:rsid w:val="00715faf"/>
    <w:pPr>
      <w:spacing w:before="240" w:after="0"/>
    </w:pPr>
    <w:rPr>
      <w:szCs w:val="20"/>
    </w:rPr>
  </w:style>
  <w:style w:type="paragraph" w:styleId="Ul2l" w:customStyle="1">
    <w:name w:val="ul2l"/>
    <w:basedOn w:val="Ul2"/>
    <w:next w:val="Ul1"/>
    <w:uiPriority w:val="1"/>
    <w:qFormat/>
    <w:rsid w:val="00715faf"/>
    <w:pPr>
      <w:spacing w:before="0" w:after="240"/>
    </w:pPr>
    <w:rPr>
      <w:szCs w:val="20"/>
    </w:rPr>
  </w:style>
  <w:style w:type="paragraph" w:styleId="Ul2p" w:customStyle="1">
    <w:name w:val="ul2p"/>
    <w:basedOn w:val="Ul2"/>
    <w:uiPriority w:val="1"/>
    <w:qFormat/>
    <w:rsid w:val="00715faf"/>
    <w:pPr>
      <w:ind w:left="2160" w:firstLine="360"/>
    </w:pPr>
    <w:rPr/>
  </w:style>
  <w:style w:type="paragraph" w:styleId="Ul2s" w:customStyle="1">
    <w:name w:val="ul2s"/>
    <w:basedOn w:val="Ul2"/>
    <w:next w:val="Ul1"/>
    <w:uiPriority w:val="1"/>
    <w:qFormat/>
    <w:rsid w:val="00715faf"/>
    <w:pPr>
      <w:spacing w:before="240" w:after="240"/>
    </w:pPr>
    <w:rPr/>
  </w:style>
  <w:style w:type="paragraph" w:styleId="Ul3" w:customStyle="1">
    <w:name w:val="ul3"/>
    <w:basedOn w:val="Nl3"/>
    <w:uiPriority w:val="1"/>
    <w:qFormat/>
    <w:rsid w:val="00715faf"/>
    <w:pPr>
      <w:ind w:left="2520" w:hanging="360"/>
    </w:pPr>
    <w:rPr/>
  </w:style>
  <w:style w:type="paragraph" w:styleId="Ul3f" w:customStyle="1">
    <w:name w:val="ul3f"/>
    <w:basedOn w:val="Ul3"/>
    <w:next w:val="Ul3"/>
    <w:uiPriority w:val="1"/>
    <w:qFormat/>
    <w:rsid w:val="00715faf"/>
    <w:pPr>
      <w:spacing w:before="240" w:after="0"/>
    </w:pPr>
    <w:rPr>
      <w:color w:val="000000"/>
    </w:rPr>
  </w:style>
  <w:style w:type="paragraph" w:styleId="Ul3l" w:customStyle="1">
    <w:name w:val="ul3l"/>
    <w:basedOn w:val="Ul3"/>
    <w:next w:val="Ul2"/>
    <w:uiPriority w:val="1"/>
    <w:qFormat/>
    <w:rsid w:val="00715faf"/>
    <w:pPr>
      <w:spacing w:before="0" w:after="240"/>
    </w:pPr>
    <w:rPr/>
  </w:style>
  <w:style w:type="paragraph" w:styleId="Ul3p" w:customStyle="1">
    <w:name w:val="ul3p"/>
    <w:basedOn w:val="Ul3"/>
    <w:uiPriority w:val="1"/>
    <w:qFormat/>
    <w:rsid w:val="00715faf"/>
    <w:pPr>
      <w:ind w:left="2520" w:firstLine="360"/>
    </w:pPr>
    <w:rPr/>
  </w:style>
  <w:style w:type="paragraph" w:styleId="Ul3s" w:customStyle="1">
    <w:name w:val="ul3s"/>
    <w:basedOn w:val="Ul3"/>
    <w:next w:val="Ul2"/>
    <w:uiPriority w:val="1"/>
    <w:qFormat/>
    <w:rsid w:val="00715faf"/>
    <w:pPr>
      <w:spacing w:before="240" w:after="240"/>
    </w:pPr>
    <w:rPr/>
  </w:style>
  <w:style w:type="paragraph" w:styleId="Ul4" w:customStyle="1">
    <w:name w:val="ul4"/>
    <w:basedOn w:val="Nl4"/>
    <w:uiPriority w:val="1"/>
    <w:qFormat/>
    <w:rsid w:val="00715faf"/>
    <w:pPr>
      <w:ind w:left="2880" w:hanging="720"/>
    </w:pPr>
    <w:rPr/>
  </w:style>
  <w:style w:type="paragraph" w:styleId="Ul4f" w:customStyle="1">
    <w:name w:val="ul4f"/>
    <w:basedOn w:val="Ul4"/>
    <w:next w:val="Ul4"/>
    <w:uiPriority w:val="1"/>
    <w:qFormat/>
    <w:rsid w:val="00715faf"/>
    <w:pPr>
      <w:spacing w:before="240" w:after="0"/>
    </w:pPr>
    <w:rPr/>
  </w:style>
  <w:style w:type="paragraph" w:styleId="Ul4l" w:customStyle="1">
    <w:name w:val="ul4l"/>
    <w:basedOn w:val="Ul4"/>
    <w:next w:val="Ul3"/>
    <w:uiPriority w:val="1"/>
    <w:qFormat/>
    <w:rsid w:val="00715faf"/>
    <w:pPr>
      <w:spacing w:before="0" w:after="240"/>
    </w:pPr>
    <w:rPr/>
  </w:style>
  <w:style w:type="paragraph" w:styleId="Ul4p" w:customStyle="1">
    <w:name w:val="ul4p"/>
    <w:basedOn w:val="Ul4"/>
    <w:uiPriority w:val="1"/>
    <w:qFormat/>
    <w:rsid w:val="00715faf"/>
    <w:pPr>
      <w:ind w:left="2880" w:firstLine="360"/>
    </w:pPr>
    <w:rPr/>
  </w:style>
  <w:style w:type="paragraph" w:styleId="Ul4s" w:customStyle="1">
    <w:name w:val="ul4s"/>
    <w:basedOn w:val="Ul4"/>
    <w:next w:val="Ul3"/>
    <w:uiPriority w:val="1"/>
    <w:qFormat/>
    <w:rsid w:val="00715faf"/>
    <w:pPr>
      <w:spacing w:before="240" w:after="240"/>
    </w:pPr>
    <w:rPr/>
  </w:style>
  <w:style w:type="paragraph" w:styleId="Ul5" w:customStyle="1">
    <w:name w:val="ul5"/>
    <w:basedOn w:val="Nl5"/>
    <w:uiPriority w:val="1"/>
    <w:qFormat/>
    <w:rsid w:val="00715faf"/>
    <w:pPr>
      <w:ind w:left="3240" w:hanging="720"/>
    </w:pPr>
    <w:rPr/>
  </w:style>
  <w:style w:type="paragraph" w:styleId="Ul5f" w:customStyle="1">
    <w:name w:val="ul5f"/>
    <w:basedOn w:val="Ul5"/>
    <w:next w:val="Ul5"/>
    <w:uiPriority w:val="1"/>
    <w:qFormat/>
    <w:rsid w:val="00715faf"/>
    <w:pPr/>
    <w:rPr/>
  </w:style>
  <w:style w:type="paragraph" w:styleId="Ul5l" w:customStyle="1">
    <w:name w:val="ul5l"/>
    <w:basedOn w:val="Ul5"/>
    <w:next w:val="Ul4"/>
    <w:uiPriority w:val="1"/>
    <w:qFormat/>
    <w:rsid w:val="00715faf"/>
    <w:pPr>
      <w:spacing w:before="0" w:after="240"/>
    </w:pPr>
    <w:rPr/>
  </w:style>
  <w:style w:type="paragraph" w:styleId="Ul5p" w:customStyle="1">
    <w:name w:val="ul5p"/>
    <w:basedOn w:val="Ul5"/>
    <w:uiPriority w:val="1"/>
    <w:qFormat/>
    <w:rsid w:val="00715faf"/>
    <w:pPr>
      <w:ind w:left="3240" w:firstLine="360"/>
    </w:pPr>
    <w:rPr/>
  </w:style>
  <w:style w:type="paragraph" w:styleId="Ul5s" w:customStyle="1">
    <w:name w:val="ul5s"/>
    <w:basedOn w:val="Ul5"/>
    <w:next w:val="Ul4"/>
    <w:uiPriority w:val="1"/>
    <w:qFormat/>
    <w:rsid w:val="00715faf"/>
    <w:pPr>
      <w:spacing w:before="240" w:after="240"/>
    </w:pPr>
    <w:rPr/>
  </w:style>
  <w:style w:type="paragraph" w:styleId="Ulf" w:customStyle="1">
    <w:name w:val="ulf"/>
    <w:basedOn w:val="Ul"/>
    <w:next w:val="Ul"/>
    <w:uiPriority w:val="1"/>
    <w:qFormat/>
    <w:rsid w:val="00715faf"/>
    <w:pPr>
      <w:tabs>
        <w:tab w:val="left" w:pos="216" w:leader="none"/>
      </w:tabs>
      <w:spacing w:before="240" w:after="0"/>
    </w:pPr>
    <w:rPr>
      <w:color w:val="000000"/>
      <w:szCs w:val="20"/>
    </w:rPr>
  </w:style>
  <w:style w:type="paragraph" w:styleId="Ulh" w:customStyle="1">
    <w:name w:val="ulh"/>
    <w:basedOn w:val="Ul"/>
    <w:next w:val="Ul"/>
    <w:uiPriority w:val="1"/>
    <w:qFormat/>
    <w:rsid w:val="00715faf"/>
    <w:pPr>
      <w:spacing w:before="240" w:after="120"/>
      <w:outlineLvl w:val="8"/>
    </w:pPr>
    <w:rPr/>
  </w:style>
  <w:style w:type="paragraph" w:styleId="Ull" w:customStyle="1">
    <w:name w:val="ull"/>
    <w:basedOn w:val="Ul"/>
    <w:next w:val="P"/>
    <w:uiPriority w:val="1"/>
    <w:qFormat/>
    <w:rsid w:val="00715faf"/>
    <w:pPr>
      <w:spacing w:before="0" w:after="240"/>
    </w:pPr>
    <w:rPr/>
  </w:style>
  <w:style w:type="paragraph" w:styleId="Ulp" w:customStyle="1">
    <w:name w:val="ulp"/>
    <w:uiPriority w:val="1"/>
    <w:qFormat/>
    <w:rsid w:val="00715faf"/>
    <w:pPr>
      <w:widowControl/>
      <w:bidi w:val="0"/>
      <w:spacing w:lineRule="auto" w:line="480"/>
      <w:ind w:left="1440" w:firstLine="360"/>
      <w:jc w:val="left"/>
      <w:textAlignment w:val="auto"/>
    </w:pPr>
    <w:rPr>
      <w:rFonts w:ascii="Times New Roman" w:hAnsi="Times New Roman" w:eastAsia="Times New Roman" w:cs="Times New Roman"/>
      <w:color w:val="000000"/>
      <w:sz w:val="24"/>
      <w:szCs w:val="20"/>
      <w:lang w:eastAsia="en-US" w:bidi="ar-SA" w:val="en-US"/>
    </w:rPr>
  </w:style>
  <w:style w:type="paragraph" w:styleId="Ulpl" w:customStyle="1">
    <w:name w:val="ulpl"/>
    <w:basedOn w:val="Nlpl"/>
    <w:next w:val="P"/>
    <w:uiPriority w:val="1"/>
    <w:qFormat/>
    <w:rsid w:val="00715faf"/>
    <w:pPr>
      <w:ind w:left="1440" w:firstLine="360"/>
    </w:pPr>
    <w:rPr/>
  </w:style>
  <w:style w:type="paragraph" w:styleId="Uls" w:customStyle="1">
    <w:name w:val="uls"/>
    <w:basedOn w:val="Ul"/>
    <w:next w:val="P"/>
    <w:uiPriority w:val="1"/>
    <w:qFormat/>
    <w:rsid w:val="00715faf"/>
    <w:pPr>
      <w:spacing w:before="240" w:after="240"/>
    </w:pPr>
    <w:rPr/>
  </w:style>
  <w:style w:type="paragraph" w:styleId="Un" w:customStyle="1">
    <w:name w:val="un"/>
    <w:uiPriority w:val="1"/>
    <w:qFormat/>
    <w:rsid w:val="00715faf"/>
    <w:pPr>
      <w:widowControl/>
      <w:bidi w:val="0"/>
      <w:jc w:val="center"/>
      <w:textAlignment w:val="auto"/>
      <w:outlineLvl w:val="0"/>
    </w:pPr>
    <w:rPr>
      <w:rFonts w:ascii="Times New Roman" w:hAnsi="Times New Roman" w:eastAsia="Times New Roman" w:cs="Times New Roman"/>
      <w:color w:val="auto"/>
      <w:sz w:val="44"/>
      <w:szCs w:val="20"/>
      <w:lang w:eastAsia="en-US" w:bidi="ar-SA" w:val="en-US"/>
    </w:rPr>
  </w:style>
  <w:style w:type="paragraph" w:styleId="Us" w:customStyle="1">
    <w:name w:val="us"/>
    <w:uiPriority w:val="1"/>
    <w:qFormat/>
    <w:rsid w:val="00715faf"/>
    <w:pPr>
      <w:widowControl/>
      <w:bidi w:val="0"/>
      <w:jc w:val="center"/>
      <w:textAlignment w:val="auto"/>
      <w:outlineLvl w:val="0"/>
    </w:pPr>
    <w:rPr>
      <w:rFonts w:ascii="Arial" w:hAnsi="Arial" w:eastAsia="Times New Roman" w:cs="Times New Roman"/>
      <w:color w:val="auto"/>
      <w:sz w:val="44"/>
      <w:szCs w:val="20"/>
      <w:lang w:eastAsia="en-US" w:bidi="ar-SA" w:val="en-US"/>
    </w:rPr>
  </w:style>
  <w:style w:type="paragraph" w:styleId="Ut" w:customStyle="1">
    <w:name w:val="ut"/>
    <w:uiPriority w:val="1"/>
    <w:qFormat/>
    <w:rsid w:val="00715faf"/>
    <w:pPr>
      <w:widowControl/>
      <w:bidi w:val="0"/>
      <w:spacing w:before="0" w:after="100"/>
      <w:jc w:val="center"/>
      <w:textAlignment w:val="auto"/>
      <w:outlineLvl w:val="0"/>
    </w:pPr>
    <w:rPr>
      <w:rFonts w:ascii="Times New Roman" w:hAnsi="Times New Roman" w:eastAsia="Times New Roman" w:cs="Times New Roman"/>
      <w:color w:val="auto"/>
      <w:sz w:val="60"/>
      <w:szCs w:val="20"/>
      <w:lang w:eastAsia="en-US" w:bidi="ar-SA" w:val="en-US"/>
    </w:rPr>
  </w:style>
  <w:style w:type="paragraph" w:styleId="Wl" w:customStyle="1">
    <w:name w:val="wl"/>
    <w:basedOn w:val="Normal"/>
    <w:uiPriority w:val="1"/>
    <w:qFormat/>
    <w:rsid w:val="00715faf"/>
    <w:pPr>
      <w:suppressAutoHyphens w:val="false"/>
      <w:ind w:left="720" w:right="720" w:hanging="0"/>
      <w:textAlignment w:val="auto"/>
    </w:pPr>
    <w:rPr>
      <w:rFonts w:ascii="Arial" w:hAnsi="Arial" w:eastAsia="Times New Roman" w:cs="Times New Roman"/>
      <w:color w:val="00000A"/>
      <w:sz w:val="24"/>
      <w:lang w:eastAsia="en-US" w:bidi="ar-SA"/>
    </w:rPr>
  </w:style>
  <w:style w:type="paragraph" w:styleId="Wl1" w:customStyle="1">
    <w:name w:val="wl1"/>
    <w:basedOn w:val="Normal"/>
    <w:uiPriority w:val="1"/>
    <w:qFormat/>
    <w:rsid w:val="00715faf"/>
    <w:pPr>
      <w:suppressAutoHyphens w:val="false"/>
      <w:ind w:left="1080" w:right="720" w:hanging="0"/>
      <w:textAlignment w:val="auto"/>
    </w:pPr>
    <w:rPr>
      <w:rFonts w:ascii="Arial" w:hAnsi="Arial" w:eastAsia="Times New Roman" w:cs="Times New Roman"/>
      <w:color w:val="00000A"/>
      <w:sz w:val="24"/>
      <w:lang w:eastAsia="en-US" w:bidi="ar-SA"/>
    </w:rPr>
  </w:style>
  <w:style w:type="paragraph" w:styleId="Wl1f" w:customStyle="1">
    <w:name w:val="wl1f"/>
    <w:next w:val="Normal"/>
    <w:uiPriority w:val="1"/>
    <w:qFormat/>
    <w:rsid w:val="00715faf"/>
    <w:pPr>
      <w:widowControl/>
      <w:bidi w:val="0"/>
      <w:spacing w:before="100" w:after="0"/>
      <w:ind w:left="1080" w:right="720" w:hanging="0"/>
      <w:jc w:val="left"/>
      <w:textAlignment w:val="auto"/>
    </w:pPr>
    <w:rPr>
      <w:rFonts w:ascii="Arial" w:hAnsi="Arial" w:eastAsia="Times New Roman" w:cs="Times New Roman"/>
      <w:color w:val="auto"/>
      <w:sz w:val="24"/>
      <w:szCs w:val="24"/>
      <w:lang w:eastAsia="en-US" w:bidi="ar-SA" w:val="en-US"/>
    </w:rPr>
  </w:style>
  <w:style w:type="paragraph" w:styleId="Wl1h" w:customStyle="1">
    <w:name w:val="wl1h"/>
    <w:next w:val="Wl1"/>
    <w:uiPriority w:val="1"/>
    <w:qFormat/>
    <w:rsid w:val="00715faf"/>
    <w:pPr>
      <w:widowControl/>
      <w:bidi w:val="0"/>
      <w:ind w:left="1080" w:right="1080" w:hanging="0"/>
      <w:jc w:val="left"/>
      <w:textAlignment w:val="auto"/>
    </w:pPr>
    <w:rPr>
      <w:rFonts w:ascii="Arial" w:hAnsi="Arial" w:eastAsia="Times New Roman" w:cs="Times New Roman"/>
      <w:color w:val="auto"/>
      <w:sz w:val="40"/>
      <w:szCs w:val="24"/>
      <w:lang w:eastAsia="en-US" w:bidi="ar-SA" w:val="en-US"/>
    </w:rPr>
  </w:style>
  <w:style w:type="paragraph" w:styleId="Wl1h1" w:customStyle="1">
    <w:name w:val="wl1h1"/>
    <w:basedOn w:val="Wl1h"/>
    <w:next w:val="Wl1"/>
    <w:uiPriority w:val="1"/>
    <w:qFormat/>
    <w:rsid w:val="00715faf"/>
    <w:pPr/>
    <w:rPr>
      <w:sz w:val="36"/>
      <w:szCs w:val="44"/>
    </w:rPr>
  </w:style>
  <w:style w:type="paragraph" w:styleId="Wl1l" w:customStyle="1">
    <w:name w:val="wl1l"/>
    <w:next w:val="Wl"/>
    <w:uiPriority w:val="1"/>
    <w:qFormat/>
    <w:rsid w:val="00715faf"/>
    <w:pPr>
      <w:widowControl/>
      <w:bidi w:val="0"/>
      <w:spacing w:before="0" w:after="100"/>
      <w:ind w:left="1080" w:right="720" w:hanging="0"/>
      <w:jc w:val="left"/>
      <w:textAlignment w:val="auto"/>
    </w:pPr>
    <w:rPr>
      <w:rFonts w:ascii="Arial" w:hAnsi="Arial" w:eastAsia="Times New Roman" w:cs="Times New Roman"/>
      <w:color w:val="auto"/>
      <w:sz w:val="24"/>
      <w:szCs w:val="24"/>
      <w:lang w:eastAsia="en-US" w:bidi="ar-SA" w:val="en-US"/>
    </w:rPr>
  </w:style>
  <w:style w:type="paragraph" w:styleId="Wl1s" w:customStyle="1">
    <w:name w:val="wl1s"/>
    <w:basedOn w:val="Wl1f"/>
    <w:next w:val="Wl"/>
    <w:uiPriority w:val="1"/>
    <w:qFormat/>
    <w:rsid w:val="00715faf"/>
    <w:pPr>
      <w:spacing w:before="100" w:after="100"/>
      <w:ind w:left="1080" w:right="1080" w:hanging="0"/>
    </w:pPr>
    <w:rPr/>
  </w:style>
  <w:style w:type="paragraph" w:styleId="Wl2" w:customStyle="1">
    <w:name w:val="wl2"/>
    <w:uiPriority w:val="1"/>
    <w:qFormat/>
    <w:rsid w:val="00715faf"/>
    <w:pPr>
      <w:widowControl/>
      <w:bidi w:val="0"/>
      <w:ind w:left="1440" w:right="1440" w:hanging="0"/>
      <w:jc w:val="left"/>
      <w:textAlignment w:val="auto"/>
    </w:pPr>
    <w:rPr>
      <w:rFonts w:ascii="Times New Roman" w:hAnsi="Times New Roman" w:eastAsia="Times New Roman" w:cs="Times New Roman"/>
      <w:color w:val="auto"/>
      <w:sz w:val="24"/>
      <w:szCs w:val="24"/>
      <w:lang w:eastAsia="en-US" w:bidi="ar-SA" w:val="en-US"/>
    </w:rPr>
  </w:style>
  <w:style w:type="paragraph" w:styleId="Wl2f" w:customStyle="1">
    <w:name w:val="wl2f"/>
    <w:next w:val="Wl2"/>
    <w:uiPriority w:val="1"/>
    <w:qFormat/>
    <w:rsid w:val="00715faf"/>
    <w:pPr>
      <w:widowControl/>
      <w:bidi w:val="0"/>
      <w:spacing w:before="100" w:after="0"/>
      <w:ind w:left="1440" w:right="1440" w:hanging="0"/>
      <w:jc w:val="left"/>
      <w:textAlignment w:val="auto"/>
    </w:pPr>
    <w:rPr>
      <w:rFonts w:ascii="Times New Roman" w:hAnsi="Times New Roman" w:eastAsia="Times New Roman" w:cs="Times New Roman"/>
      <w:color w:val="auto"/>
      <w:sz w:val="24"/>
      <w:szCs w:val="24"/>
      <w:lang w:eastAsia="en-US" w:bidi="ar-SA" w:val="en-US"/>
    </w:rPr>
  </w:style>
  <w:style w:type="paragraph" w:styleId="Wl2h" w:customStyle="1">
    <w:name w:val="wl2h"/>
    <w:next w:val="Wl1"/>
    <w:uiPriority w:val="1"/>
    <w:qFormat/>
    <w:rsid w:val="00715faf"/>
    <w:pPr>
      <w:widowControl/>
      <w:bidi w:val="0"/>
      <w:spacing w:before="100" w:after="0"/>
      <w:ind w:left="1440" w:right="1440" w:hanging="0"/>
      <w:jc w:val="left"/>
      <w:textAlignment w:val="auto"/>
    </w:pPr>
    <w:rPr>
      <w:rFonts w:ascii="Times New Roman" w:hAnsi="Times New Roman" w:eastAsia="Times New Roman" w:cs="Times New Roman"/>
      <w:color w:val="auto"/>
      <w:sz w:val="32"/>
      <w:szCs w:val="24"/>
      <w:lang w:eastAsia="en-US" w:bidi="ar-SA" w:val="en-US"/>
    </w:rPr>
  </w:style>
  <w:style w:type="paragraph" w:styleId="Wl2h1" w:customStyle="1">
    <w:name w:val="wl2h1"/>
    <w:basedOn w:val="Wl2h"/>
    <w:next w:val="Wl2"/>
    <w:uiPriority w:val="1"/>
    <w:qFormat/>
    <w:rsid w:val="00715faf"/>
    <w:pPr>
      <w:spacing w:before="0" w:after="0"/>
      <w:outlineLvl w:val="1"/>
    </w:pPr>
    <w:rPr>
      <w:sz w:val="28"/>
      <w:szCs w:val="20"/>
    </w:rPr>
  </w:style>
  <w:style w:type="paragraph" w:styleId="Wl2l" w:customStyle="1">
    <w:name w:val="wl2l"/>
    <w:next w:val="Wl1"/>
    <w:uiPriority w:val="1"/>
    <w:qFormat/>
    <w:rsid w:val="00715faf"/>
    <w:pPr>
      <w:widowControl/>
      <w:bidi w:val="0"/>
      <w:spacing w:before="0" w:after="100"/>
      <w:ind w:left="1440" w:right="1440" w:hanging="0"/>
      <w:jc w:val="left"/>
      <w:textAlignment w:val="auto"/>
    </w:pPr>
    <w:rPr>
      <w:rFonts w:ascii="Times New Roman" w:hAnsi="Times New Roman" w:eastAsia="Times New Roman" w:cs="Times New Roman"/>
      <w:color w:val="auto"/>
      <w:sz w:val="24"/>
      <w:szCs w:val="24"/>
      <w:lang w:eastAsia="en-US" w:bidi="ar-SA" w:val="en-US"/>
    </w:rPr>
  </w:style>
  <w:style w:type="paragraph" w:styleId="Wl2s" w:customStyle="1">
    <w:name w:val="wl2s"/>
    <w:basedOn w:val="Wl1s"/>
    <w:next w:val="Wl1"/>
    <w:uiPriority w:val="1"/>
    <w:qFormat/>
    <w:rsid w:val="00715faf"/>
    <w:pPr>
      <w:ind w:left="1440" w:right="1440" w:hanging="0"/>
    </w:pPr>
    <w:rPr>
      <w:rFonts w:ascii="Times New Roman" w:hAnsi="Times New Roman"/>
    </w:rPr>
  </w:style>
  <w:style w:type="paragraph" w:styleId="Wl3" w:customStyle="1">
    <w:name w:val="wl3"/>
    <w:basedOn w:val="Normal"/>
    <w:uiPriority w:val="1"/>
    <w:qFormat/>
    <w:rsid w:val="00715faf"/>
    <w:pPr>
      <w:suppressAutoHyphens w:val="false"/>
      <w:ind w:left="1800" w:right="1800" w:hanging="0"/>
      <w:textAlignment w:val="auto"/>
    </w:pPr>
    <w:rPr>
      <w:rFonts w:ascii="Times New Roman" w:hAnsi="Times New Roman" w:eastAsia="Times New Roman" w:cs="Times New Roman"/>
      <w:color w:val="00000A"/>
      <w:sz w:val="18"/>
      <w:lang w:eastAsia="en-US" w:bidi="ar-SA"/>
    </w:rPr>
  </w:style>
  <w:style w:type="paragraph" w:styleId="Wl3f" w:customStyle="1">
    <w:name w:val="wl3f"/>
    <w:next w:val="Normal"/>
    <w:uiPriority w:val="1"/>
    <w:qFormat/>
    <w:rsid w:val="00715faf"/>
    <w:pPr>
      <w:widowControl/>
      <w:bidi w:val="0"/>
      <w:ind w:left="1800" w:right="1800" w:hanging="0"/>
      <w:jc w:val="left"/>
      <w:textAlignment w:val="auto"/>
    </w:pPr>
    <w:rPr>
      <w:rFonts w:ascii="Times New Roman" w:hAnsi="Times New Roman" w:eastAsia="Times New Roman" w:cs="Times New Roman"/>
      <w:color w:val="auto"/>
      <w:sz w:val="18"/>
      <w:szCs w:val="24"/>
      <w:lang w:eastAsia="en-US" w:bidi="ar-SA" w:val="en-US"/>
    </w:rPr>
  </w:style>
  <w:style w:type="paragraph" w:styleId="Wl3h" w:customStyle="1">
    <w:name w:val="wl3h"/>
    <w:next w:val="Wl1"/>
    <w:uiPriority w:val="1"/>
    <w:qFormat/>
    <w:rsid w:val="00715faf"/>
    <w:pPr>
      <w:widowControl/>
      <w:bidi w:val="0"/>
      <w:spacing w:before="100" w:after="0"/>
      <w:ind w:left="1800" w:right="1800" w:hanging="0"/>
      <w:jc w:val="left"/>
      <w:textAlignment w:val="auto"/>
    </w:pPr>
    <w:rPr>
      <w:rFonts w:ascii="Times New Roman" w:hAnsi="Times New Roman" w:eastAsia="Times New Roman" w:cs="Times New Roman"/>
      <w:color w:val="auto"/>
      <w:sz w:val="24"/>
      <w:szCs w:val="24"/>
      <w:lang w:eastAsia="en-US" w:bidi="ar-SA" w:val="en-US"/>
    </w:rPr>
  </w:style>
  <w:style w:type="paragraph" w:styleId="Wl3h1" w:customStyle="1">
    <w:name w:val="wl3h1"/>
    <w:basedOn w:val="Wl3h"/>
    <w:next w:val="Wl3"/>
    <w:uiPriority w:val="1"/>
    <w:qFormat/>
    <w:rsid w:val="00715faf"/>
    <w:pPr>
      <w:spacing w:before="0" w:after="0"/>
      <w:outlineLvl w:val="1"/>
    </w:pPr>
    <w:rPr>
      <w:sz w:val="20"/>
    </w:rPr>
  </w:style>
  <w:style w:type="paragraph" w:styleId="Wl3l" w:customStyle="1">
    <w:name w:val="wl3l"/>
    <w:next w:val="Wl2"/>
    <w:uiPriority w:val="1"/>
    <w:qFormat/>
    <w:rsid w:val="00715faf"/>
    <w:pPr>
      <w:widowControl/>
      <w:bidi w:val="0"/>
      <w:spacing w:before="0" w:after="100"/>
      <w:ind w:left="1800" w:right="1800" w:hanging="0"/>
      <w:jc w:val="left"/>
      <w:textAlignment w:val="auto"/>
    </w:pPr>
    <w:rPr>
      <w:rFonts w:ascii="Times New Roman" w:hAnsi="Times New Roman" w:eastAsia="Times New Roman" w:cs="Times New Roman"/>
      <w:color w:val="auto"/>
      <w:sz w:val="18"/>
      <w:szCs w:val="24"/>
      <w:lang w:eastAsia="en-US" w:bidi="ar-SA" w:val="en-US"/>
    </w:rPr>
  </w:style>
  <w:style w:type="paragraph" w:styleId="Wl3s" w:customStyle="1">
    <w:name w:val="wl3s"/>
    <w:basedOn w:val="Wl2s"/>
    <w:next w:val="Wl2"/>
    <w:uiPriority w:val="1"/>
    <w:qFormat/>
    <w:rsid w:val="00715faf"/>
    <w:pPr>
      <w:ind w:left="1800" w:right="720" w:hanging="0"/>
    </w:pPr>
    <w:rPr>
      <w:sz w:val="18"/>
    </w:rPr>
  </w:style>
  <w:style w:type="paragraph" w:styleId="Wlf" w:customStyle="1">
    <w:name w:val="wlf"/>
    <w:next w:val="Normal"/>
    <w:uiPriority w:val="1"/>
    <w:qFormat/>
    <w:rsid w:val="00715faf"/>
    <w:pPr>
      <w:widowControl/>
      <w:bidi w:val="0"/>
      <w:spacing w:before="100" w:after="0"/>
      <w:ind w:left="720" w:right="720" w:hanging="0"/>
      <w:jc w:val="left"/>
      <w:textAlignment w:val="auto"/>
    </w:pPr>
    <w:rPr>
      <w:rFonts w:ascii="Arial" w:hAnsi="Arial" w:eastAsia="Times New Roman" w:cs="Times New Roman"/>
      <w:color w:val="auto"/>
      <w:sz w:val="24"/>
      <w:szCs w:val="24"/>
      <w:lang w:eastAsia="en-US" w:bidi="ar-SA" w:val="en-US"/>
    </w:rPr>
  </w:style>
  <w:style w:type="paragraph" w:styleId="Wlh" w:customStyle="1">
    <w:name w:val="wlh"/>
    <w:next w:val="Wl1"/>
    <w:uiPriority w:val="1"/>
    <w:qFormat/>
    <w:rsid w:val="00715faf"/>
    <w:pPr>
      <w:widowControl/>
      <w:bidi w:val="0"/>
      <w:ind w:left="720" w:right="720" w:hanging="0"/>
      <w:jc w:val="left"/>
      <w:textAlignment w:val="auto"/>
      <w:outlineLvl w:val="8"/>
    </w:pPr>
    <w:rPr>
      <w:rFonts w:ascii="Arial" w:hAnsi="Arial" w:eastAsia="Times New Roman" w:cs="Times New Roman"/>
      <w:color w:val="auto"/>
      <w:sz w:val="48"/>
      <w:szCs w:val="24"/>
      <w:lang w:eastAsia="en-US" w:bidi="ar-SA" w:val="en-US"/>
    </w:rPr>
  </w:style>
  <w:style w:type="paragraph" w:styleId="Wlh1" w:customStyle="1">
    <w:name w:val="wlh1"/>
    <w:basedOn w:val="Wlh"/>
    <w:next w:val="Wl"/>
    <w:uiPriority w:val="1"/>
    <w:qFormat/>
    <w:rsid w:val="00715faf"/>
    <w:pPr>
      <w:spacing w:before="360" w:after="60"/>
      <w:outlineLvl w:val="1"/>
    </w:pPr>
    <w:rPr>
      <w:sz w:val="44"/>
      <w:szCs w:val="20"/>
    </w:rPr>
  </w:style>
  <w:style w:type="paragraph" w:styleId="Wll" w:customStyle="1">
    <w:name w:val="wll"/>
    <w:next w:val="P"/>
    <w:uiPriority w:val="1"/>
    <w:qFormat/>
    <w:rsid w:val="00715faf"/>
    <w:pPr>
      <w:widowControl/>
      <w:bidi w:val="0"/>
      <w:spacing w:before="0" w:after="100"/>
      <w:ind w:left="720" w:right="720" w:hanging="0"/>
      <w:jc w:val="left"/>
      <w:textAlignment w:val="auto"/>
    </w:pPr>
    <w:rPr>
      <w:rFonts w:ascii="Arial" w:hAnsi="Arial" w:eastAsia="Times New Roman" w:cs="Times New Roman"/>
      <w:color w:val="auto"/>
      <w:sz w:val="24"/>
      <w:szCs w:val="24"/>
      <w:lang w:eastAsia="en-US" w:bidi="ar-SA" w:val="en-US"/>
    </w:rPr>
  </w:style>
  <w:style w:type="paragraph" w:styleId="Wls" w:customStyle="1">
    <w:name w:val="wls"/>
    <w:basedOn w:val="Wl"/>
    <w:next w:val="P"/>
    <w:uiPriority w:val="1"/>
    <w:qFormat/>
    <w:rsid w:val="00715faf"/>
    <w:pPr>
      <w:spacing w:before="100" w:after="300"/>
    </w:pPr>
    <w:rPr/>
  </w:style>
  <w:style w:type="paragraph" w:styleId="Wsh" w:customStyle="1">
    <w:name w:val="wsh"/>
    <w:uiPriority w:val="1"/>
    <w:qFormat/>
    <w:rsid w:val="00715faf"/>
    <w:pPr>
      <w:widowControl/>
      <w:bidi w:val="0"/>
      <w:jc w:val="left"/>
      <w:textAlignment w:val="auto"/>
      <w:outlineLvl w:val="8"/>
    </w:pPr>
    <w:rPr>
      <w:rFonts w:ascii="Arial" w:hAnsi="Arial" w:eastAsia="Times New Roman" w:cs="Times New Roman"/>
      <w:color w:val="auto"/>
      <w:sz w:val="24"/>
      <w:szCs w:val="24"/>
      <w:lang w:eastAsia="en-US" w:bidi="ar-SA" w:val="en-US"/>
    </w:rPr>
  </w:style>
  <w:style w:type="numbering" w:styleId="NoList" w:default="1">
    <w:name w:val="No List"/>
    <w:uiPriority w:val="99"/>
    <w:semiHidden/>
    <w:unhideWhenUsed/>
  </w:style>
  <w:style w:type="numbering" w:styleId="WW8Num1" w:customStyle="1">
    <w:name w:val="WW8Num1"/>
    <w:rsid w:val="00815d03"/>
  </w:style>
  <w:style w:type="numbering" w:styleId="WW8Num2" w:customStyle="1">
    <w:name w:val="WW8Num2"/>
    <w:rsid w:val="00815d03"/>
  </w:style>
  <w:style w:type="numbering" w:styleId="WW8Num3" w:customStyle="1">
    <w:name w:val="WW8Num3"/>
    <w:rsid w:val="00815d0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endnotes" Target="end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Application>LibreOffice/5.0.2.2$Linux_X86_64 LibreOffice_project/00m0$Build-2</Application>
  <Paragraphs>51</Paragraphs>
  <Company>Columbia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2015-08-05T15:52:00Z</dcterms:created>
  <dc:creator>Dennis Tenen</dc:creator>
  <dc:language>en-US</dc:language>
  <cp:lastPrinted>2015-07-30T18:30:00Z</cp:lastPrinted>
  <dcterms:modified xsi:type="dcterms:W3CDTF">2015-11-03T12:39:54Z</dcterms:modified>
  <cp:revision>26</cp:revision>
  <dc:title>Blunt Instrumentalism: On Tools and Methods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Columbia University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